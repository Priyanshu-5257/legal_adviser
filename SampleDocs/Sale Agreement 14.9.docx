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CA108" w14:textId="77777777" w:rsidR="001F6E33" w:rsidRPr="006A5168" w:rsidRDefault="001F6E33" w:rsidP="001F6E33">
      <w:pPr>
        <w:rPr>
          <w:rFonts w:ascii="Arial" w:hAnsi="Arial" w:cs="Arial"/>
          <w:sz w:val="22"/>
          <w:szCs w:val="22"/>
        </w:rPr>
      </w:pPr>
    </w:p>
    <w:p w14:paraId="0B1AA758" w14:textId="77777777" w:rsidR="001F6E33" w:rsidRPr="006A5168" w:rsidRDefault="001F6E33" w:rsidP="001F6E33">
      <w:pPr>
        <w:spacing w:after="120"/>
        <w:contextualSpacing/>
        <w:jc w:val="center"/>
        <w:rPr>
          <w:rFonts w:ascii="Arial" w:hAnsi="Arial" w:cs="Arial"/>
          <w:color w:val="000000"/>
          <w:sz w:val="22"/>
          <w:szCs w:val="22"/>
        </w:rPr>
      </w:pPr>
      <w:r w:rsidRPr="006A5168">
        <w:rPr>
          <w:rFonts w:ascii="Arial" w:hAnsi="Arial" w:cs="Arial"/>
          <w:noProof/>
          <w:sz w:val="22"/>
          <w:szCs w:val="22"/>
          <w:lang w:val="en-US"/>
        </w:rPr>
        <mc:AlternateContent>
          <mc:Choice Requires="wps">
            <w:drawing>
              <wp:anchor distT="0" distB="0" distL="114300" distR="114300" simplePos="0" relativeHeight="251659264" behindDoc="0" locked="0" layoutInCell="1" allowOverlap="1" wp14:anchorId="23E47240" wp14:editId="0DFFB94D">
                <wp:simplePos x="0" y="0"/>
                <wp:positionH relativeFrom="column">
                  <wp:posOffset>1866900</wp:posOffset>
                </wp:positionH>
                <wp:positionV relativeFrom="paragraph">
                  <wp:posOffset>-209550</wp:posOffset>
                </wp:positionV>
                <wp:extent cx="2344420" cy="314325"/>
                <wp:effectExtent l="19050" t="19050" r="17780"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4420" cy="314325"/>
                        </a:xfrm>
                        <a:prstGeom prst="rect">
                          <a:avLst/>
                        </a:prstGeom>
                        <a:solidFill>
                          <a:srgbClr val="FFFFFF"/>
                        </a:solidFill>
                        <a:ln w="28575">
                          <a:solidFill>
                            <a:srgbClr val="365F91"/>
                          </a:solidFill>
                          <a:miter lim="800000"/>
                          <a:headEnd/>
                          <a:tailEnd/>
                        </a:ln>
                      </wps:spPr>
                      <wps:txbx>
                        <w:txbxContent>
                          <w:p w14:paraId="385AAB64" w14:textId="77777777" w:rsidR="001F6E33" w:rsidRDefault="001F6E33" w:rsidP="001F6E33">
                            <w:pPr>
                              <w:jc w:val="center"/>
                              <w:rPr>
                                <w:rFonts w:ascii="Arial" w:hAnsi="Arial" w:cs="Arial"/>
                                <w:b/>
                                <w:sz w:val="24"/>
                                <w:szCs w:val="24"/>
                              </w:rPr>
                            </w:pPr>
                            <w:r>
                              <w:rPr>
                                <w:rFonts w:ascii="Arial" w:hAnsi="Arial" w:cs="Arial"/>
                                <w:b/>
                                <w:sz w:val="24"/>
                                <w:szCs w:val="24"/>
                              </w:rPr>
                              <w:t>SALE AGREEMENT</w:t>
                            </w:r>
                          </w:p>
                          <w:p w14:paraId="096DF2C6" w14:textId="77777777" w:rsidR="001F6E33" w:rsidRDefault="001F6E33" w:rsidP="001F6E33">
                            <w:pPr>
                              <w:jc w:val="center"/>
                              <w:rPr>
                                <w:rFonts w:ascii="Arial" w:hAnsi="Arial" w:cs="Arial"/>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7pt;margin-top:-16.5pt;width:184.6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" strokecolor="#365f91" strokeweight="2.25pt">
                <v:textbox>
                  <w:txbxContent>
                    <w:p w:rsidR="001F6E33" w:rsidRDefault="001F6E33" w:rsidP="001F6E33">
                      <w:pPr>
                        <w:jc w:val="center"/>
                        <w:rPr>
                          <w:rFonts w:ascii="Arial" w:hAnsi="Arial" w:cs="Arial"/>
                          <w:b/>
                          <w:sz w:val="24"/>
                          <w:szCs w:val="24"/>
                        </w:rPr>
                      </w:pPr>
                      <w:r>
                        <w:rPr>
                          <w:rFonts w:ascii="Arial" w:hAnsi="Arial" w:cs="Arial"/>
                          <w:b/>
                          <w:sz w:val="24"/>
                          <w:szCs w:val="24"/>
                        </w:rPr>
                        <w:t>SALE AGREEMENT</w:t>
                      </w:r>
                    </w:p>
                    <w:p w:rsidR="001F6E33" w:rsidRDefault="001F6E33" w:rsidP="001F6E33">
                      <w:pPr>
                        <w:jc w:val="center"/>
                        <w:rPr>
                          <w:rFonts w:ascii="Arial" w:hAnsi="Arial" w:cs="Arial"/>
                          <w:b/>
                          <w:sz w:val="24"/>
                          <w:szCs w:val="24"/>
                        </w:rPr>
                      </w:pPr>
                    </w:p>
                  </w:txbxContent>
                </v:textbox>
              </v:shape>
            </w:pict>
          </mc:Fallback>
        </mc:AlternateContent>
      </w:r>
    </w:p>
    <w:p w14:paraId="1892A2FA" w14:textId="77777777" w:rsidR="001F6E33" w:rsidRPr="006A5168" w:rsidRDefault="001F6E33" w:rsidP="001F6E33">
      <w:pPr>
        <w:spacing w:after="120"/>
        <w:contextualSpacing/>
        <w:jc w:val="center"/>
        <w:rPr>
          <w:rFonts w:ascii="Arial" w:hAnsi="Arial" w:cs="Arial"/>
          <w:color w:val="000000"/>
          <w:sz w:val="22"/>
          <w:szCs w:val="22"/>
        </w:rPr>
      </w:pPr>
    </w:p>
    <w:p w14:paraId="4C8319A6" w14:textId="77777777" w:rsidR="001F6E33" w:rsidRPr="006A5168" w:rsidRDefault="001F6E33" w:rsidP="001F6E33">
      <w:pPr>
        <w:spacing w:after="120"/>
        <w:contextualSpacing/>
        <w:jc w:val="center"/>
        <w:rPr>
          <w:rFonts w:ascii="Arial" w:hAnsi="Arial" w:cs="Arial"/>
          <w:color w:val="000000"/>
          <w:sz w:val="22"/>
          <w:szCs w:val="22"/>
        </w:rPr>
      </w:pPr>
    </w:p>
    <w:p w14:paraId="5C7BE46C" w14:textId="77777777" w:rsidR="001F6E33" w:rsidRPr="006A5168" w:rsidRDefault="001F6E33" w:rsidP="001F6E33">
      <w:pPr>
        <w:spacing w:after="120"/>
        <w:contextualSpacing/>
        <w:jc w:val="center"/>
        <w:rPr>
          <w:rFonts w:ascii="Arial" w:hAnsi="Arial" w:cs="Arial"/>
          <w:b/>
          <w:color w:val="000000"/>
          <w:sz w:val="22"/>
          <w:szCs w:val="22"/>
        </w:rPr>
      </w:pPr>
      <w:r w:rsidRPr="006A5168">
        <w:rPr>
          <w:rFonts w:ascii="Arial" w:hAnsi="Arial" w:cs="Arial"/>
          <w:b/>
          <w:color w:val="000000"/>
          <w:sz w:val="22"/>
          <w:szCs w:val="22"/>
        </w:rPr>
        <w:t>DATED ______________ 20_____</w:t>
      </w:r>
    </w:p>
    <w:p w14:paraId="17F6EB63" w14:textId="77777777" w:rsidR="001F6E33" w:rsidRPr="006A5168" w:rsidRDefault="001F6E33" w:rsidP="001F6E33">
      <w:pPr>
        <w:spacing w:after="120"/>
        <w:contextualSpacing/>
        <w:jc w:val="center"/>
        <w:rPr>
          <w:rFonts w:ascii="Arial" w:hAnsi="Arial" w:cs="Arial"/>
          <w:b/>
          <w:color w:val="000000"/>
          <w:sz w:val="22"/>
          <w:szCs w:val="22"/>
        </w:rPr>
      </w:pPr>
    </w:p>
    <w:p w14:paraId="76B0FADF" w14:textId="77777777" w:rsidR="001F6E33" w:rsidRPr="006A5168" w:rsidRDefault="001F6E33" w:rsidP="001F6E33">
      <w:pPr>
        <w:spacing w:after="120"/>
        <w:contextualSpacing/>
        <w:jc w:val="center"/>
        <w:rPr>
          <w:rFonts w:ascii="Arial" w:hAnsi="Arial" w:cs="Arial"/>
          <w:b/>
          <w:color w:val="000000"/>
          <w:sz w:val="22"/>
          <w:szCs w:val="22"/>
        </w:rPr>
      </w:pPr>
    </w:p>
    <w:p w14:paraId="7E9528E8" w14:textId="77777777" w:rsidR="001F6E33" w:rsidRPr="006A5168" w:rsidRDefault="001F6E33" w:rsidP="001F6E33">
      <w:pPr>
        <w:spacing w:after="120"/>
        <w:contextualSpacing/>
        <w:jc w:val="center"/>
        <w:rPr>
          <w:rFonts w:ascii="Arial" w:hAnsi="Arial" w:cs="Arial"/>
          <w:b/>
          <w:color w:val="000000"/>
          <w:sz w:val="22"/>
          <w:szCs w:val="22"/>
        </w:rPr>
      </w:pPr>
    </w:p>
    <w:p w14:paraId="3B4F3BB3" w14:textId="77777777" w:rsidR="001F6E33" w:rsidRPr="006A5168" w:rsidRDefault="001F6E33" w:rsidP="001F6E33">
      <w:pPr>
        <w:spacing w:after="120"/>
        <w:contextualSpacing/>
        <w:jc w:val="center"/>
        <w:rPr>
          <w:rFonts w:ascii="Arial" w:hAnsi="Arial" w:cs="Arial"/>
          <w:b/>
          <w:color w:val="000000"/>
          <w:sz w:val="22"/>
          <w:szCs w:val="22"/>
        </w:rPr>
      </w:pPr>
      <w:r w:rsidRPr="006A5168">
        <w:rPr>
          <w:rFonts w:ascii="Arial" w:hAnsi="Arial" w:cs="Arial"/>
          <w:b/>
          <w:color w:val="000000"/>
          <w:sz w:val="22"/>
          <w:szCs w:val="22"/>
        </w:rPr>
        <w:t>-Between-</w:t>
      </w:r>
    </w:p>
    <w:p w14:paraId="69B21FC3" w14:textId="77777777" w:rsidR="001F6E33" w:rsidRPr="006A5168" w:rsidRDefault="001F6E33" w:rsidP="001F6E33">
      <w:pPr>
        <w:spacing w:after="120"/>
        <w:contextualSpacing/>
        <w:jc w:val="center"/>
        <w:rPr>
          <w:rFonts w:ascii="Arial" w:hAnsi="Arial" w:cs="Arial"/>
          <w:b/>
          <w:color w:val="000000"/>
          <w:sz w:val="22"/>
          <w:szCs w:val="22"/>
        </w:rPr>
      </w:pPr>
    </w:p>
    <w:p w14:paraId="71795E98" w14:textId="77777777" w:rsidR="001F6E33" w:rsidRPr="006A5168" w:rsidRDefault="001F6E33" w:rsidP="001F6E33">
      <w:pPr>
        <w:spacing w:after="120"/>
        <w:contextualSpacing/>
        <w:jc w:val="center"/>
        <w:rPr>
          <w:rFonts w:ascii="Arial" w:hAnsi="Arial" w:cs="Arial"/>
          <w:b/>
          <w:color w:val="000000"/>
          <w:sz w:val="22"/>
          <w:szCs w:val="22"/>
        </w:rPr>
      </w:pPr>
    </w:p>
    <w:p w14:paraId="582ED67E" w14:textId="77777777" w:rsidR="001F6E33" w:rsidRPr="006A5168" w:rsidRDefault="001F6E33" w:rsidP="001F6E33">
      <w:pPr>
        <w:spacing w:after="120"/>
        <w:contextualSpacing/>
        <w:jc w:val="center"/>
        <w:rPr>
          <w:rFonts w:ascii="Arial" w:hAnsi="Arial" w:cs="Arial"/>
          <w:b/>
          <w:color w:val="000000"/>
          <w:sz w:val="22"/>
          <w:szCs w:val="22"/>
        </w:rPr>
      </w:pPr>
    </w:p>
    <w:p w14:paraId="17E7818F" w14:textId="77777777" w:rsidR="001F6E33" w:rsidRPr="006A5168" w:rsidRDefault="001F6E33" w:rsidP="001F6E33">
      <w:pPr>
        <w:spacing w:after="120"/>
        <w:contextualSpacing/>
        <w:jc w:val="center"/>
        <w:rPr>
          <w:rFonts w:ascii="Arial" w:hAnsi="Arial" w:cs="Arial"/>
          <w:b/>
          <w:color w:val="000000"/>
          <w:sz w:val="22"/>
          <w:szCs w:val="22"/>
        </w:rPr>
      </w:pPr>
      <w:r w:rsidRPr="006A5168">
        <w:rPr>
          <w:rFonts w:ascii="Arial" w:hAnsi="Arial" w:cs="Arial"/>
          <w:b/>
          <w:color w:val="000000"/>
          <w:sz w:val="22"/>
          <w:szCs w:val="22"/>
        </w:rPr>
        <w:t xml:space="preserve">TOFAUTI LIFESTYLE LIMITED </w:t>
      </w:r>
    </w:p>
    <w:p w14:paraId="27620000" w14:textId="77777777" w:rsidR="001F6E33" w:rsidRPr="006A5168" w:rsidRDefault="001F6E33" w:rsidP="001F6E33">
      <w:pPr>
        <w:spacing w:after="120"/>
        <w:contextualSpacing/>
        <w:jc w:val="center"/>
        <w:rPr>
          <w:rFonts w:ascii="Arial" w:hAnsi="Arial" w:cs="Arial"/>
          <w:b/>
          <w:color w:val="000000"/>
          <w:sz w:val="22"/>
          <w:szCs w:val="22"/>
        </w:rPr>
      </w:pPr>
      <w:r w:rsidRPr="006A5168">
        <w:rPr>
          <w:rFonts w:ascii="Arial" w:hAnsi="Arial" w:cs="Arial"/>
          <w:b/>
          <w:color w:val="000000"/>
          <w:sz w:val="22"/>
          <w:szCs w:val="22"/>
        </w:rPr>
        <w:t xml:space="preserve"> (AS THE “VENDOR”)</w:t>
      </w:r>
    </w:p>
    <w:p w14:paraId="75A6CA8D" w14:textId="77777777" w:rsidR="001F6E33" w:rsidRPr="006A5168" w:rsidRDefault="001F6E33" w:rsidP="001F6E33">
      <w:pPr>
        <w:spacing w:after="120"/>
        <w:contextualSpacing/>
        <w:jc w:val="center"/>
        <w:rPr>
          <w:rFonts w:ascii="Arial" w:hAnsi="Arial" w:cs="Arial"/>
          <w:b/>
          <w:color w:val="000000"/>
          <w:sz w:val="22"/>
          <w:szCs w:val="22"/>
        </w:rPr>
      </w:pPr>
    </w:p>
    <w:p w14:paraId="1AB5792A" w14:textId="77777777" w:rsidR="001F6E33" w:rsidRPr="006A5168" w:rsidRDefault="001F6E33" w:rsidP="001F6E33">
      <w:pPr>
        <w:spacing w:after="120"/>
        <w:contextualSpacing/>
        <w:jc w:val="center"/>
        <w:rPr>
          <w:rFonts w:ascii="Arial" w:hAnsi="Arial" w:cs="Arial"/>
          <w:b/>
          <w:color w:val="000000"/>
          <w:sz w:val="22"/>
          <w:szCs w:val="22"/>
        </w:rPr>
      </w:pPr>
    </w:p>
    <w:p w14:paraId="3EF5F023" w14:textId="77777777" w:rsidR="001F6E33" w:rsidRPr="006A5168" w:rsidRDefault="001F6E33" w:rsidP="001F6E33">
      <w:pPr>
        <w:spacing w:after="120"/>
        <w:contextualSpacing/>
        <w:jc w:val="center"/>
        <w:rPr>
          <w:rFonts w:ascii="Arial" w:hAnsi="Arial" w:cs="Arial"/>
          <w:b/>
          <w:color w:val="000000"/>
          <w:sz w:val="22"/>
          <w:szCs w:val="22"/>
        </w:rPr>
      </w:pPr>
      <w:r w:rsidRPr="006A5168">
        <w:rPr>
          <w:rFonts w:ascii="Arial" w:hAnsi="Arial" w:cs="Arial"/>
          <w:b/>
          <w:color w:val="000000"/>
          <w:sz w:val="22"/>
          <w:szCs w:val="22"/>
        </w:rPr>
        <w:t xml:space="preserve">-And- </w:t>
      </w:r>
    </w:p>
    <w:p w14:paraId="7C0A4B2C" w14:textId="77777777" w:rsidR="001F6E33" w:rsidRPr="006A5168" w:rsidRDefault="001F6E33" w:rsidP="001F6E33">
      <w:pPr>
        <w:spacing w:after="120"/>
        <w:contextualSpacing/>
        <w:jc w:val="center"/>
        <w:rPr>
          <w:rFonts w:ascii="Arial" w:hAnsi="Arial" w:cs="Arial"/>
          <w:b/>
          <w:color w:val="000000"/>
          <w:sz w:val="22"/>
          <w:szCs w:val="22"/>
        </w:rPr>
      </w:pPr>
    </w:p>
    <w:p w14:paraId="31F2DCBC" w14:textId="77777777" w:rsidR="001F6E33" w:rsidRPr="006A5168" w:rsidRDefault="00260010" w:rsidP="001F6E33">
      <w:pPr>
        <w:spacing w:after="120"/>
        <w:contextualSpacing/>
        <w:jc w:val="center"/>
        <w:rPr>
          <w:rFonts w:ascii="Arial" w:hAnsi="Arial" w:cs="Arial"/>
          <w:b/>
          <w:color w:val="000000"/>
          <w:sz w:val="22"/>
          <w:szCs w:val="22"/>
        </w:rPr>
      </w:pPr>
      <w:r>
        <w:rPr>
          <w:rFonts w:ascii="Arial" w:hAnsi="Arial" w:cs="Arial"/>
          <w:b/>
          <w:color w:val="000000"/>
          <w:sz w:val="22"/>
          <w:szCs w:val="22"/>
        </w:rPr>
        <w:t xml:space="preserve">KUSH GUPTA T/A </w:t>
      </w:r>
      <w:r w:rsidR="001F6E33" w:rsidRPr="006A5168">
        <w:rPr>
          <w:rFonts w:ascii="Arial" w:hAnsi="Arial" w:cs="Arial"/>
          <w:b/>
          <w:color w:val="000000"/>
          <w:sz w:val="22"/>
          <w:szCs w:val="22"/>
        </w:rPr>
        <w:t>IMPEX VYAPAR</w:t>
      </w:r>
      <w:r w:rsidR="001F6E33" w:rsidRPr="006A5168">
        <w:rPr>
          <w:rFonts w:ascii="Arial" w:hAnsi="Arial" w:cs="Arial"/>
          <w:b/>
          <w:color w:val="000000"/>
          <w:sz w:val="22"/>
          <w:szCs w:val="22"/>
        </w:rPr>
        <w:tab/>
      </w:r>
    </w:p>
    <w:p w14:paraId="4D0AD49D" w14:textId="77777777" w:rsidR="001F6E33" w:rsidRPr="006A5168" w:rsidRDefault="001F6E33" w:rsidP="001F6E33">
      <w:pPr>
        <w:spacing w:after="120"/>
        <w:contextualSpacing/>
        <w:jc w:val="center"/>
        <w:rPr>
          <w:rFonts w:ascii="Arial" w:hAnsi="Arial" w:cs="Arial"/>
          <w:b/>
          <w:color w:val="000000"/>
          <w:sz w:val="22"/>
          <w:szCs w:val="22"/>
        </w:rPr>
      </w:pPr>
      <w:r w:rsidRPr="006A5168">
        <w:rPr>
          <w:rFonts w:ascii="Arial" w:hAnsi="Arial" w:cs="Arial"/>
          <w:b/>
          <w:color w:val="000000"/>
          <w:sz w:val="22"/>
          <w:szCs w:val="22"/>
        </w:rPr>
        <w:t>(AS THE “PURCHASER”)</w:t>
      </w:r>
    </w:p>
    <w:p w14:paraId="338B6D58" w14:textId="77777777" w:rsidR="001F6E33" w:rsidRPr="006A5168" w:rsidRDefault="001F6E33" w:rsidP="001F6E33">
      <w:pPr>
        <w:spacing w:after="120"/>
        <w:contextualSpacing/>
        <w:jc w:val="center"/>
        <w:rPr>
          <w:rFonts w:ascii="Arial" w:hAnsi="Arial" w:cs="Arial"/>
          <w:b/>
          <w:color w:val="000000"/>
          <w:sz w:val="22"/>
          <w:szCs w:val="22"/>
        </w:rPr>
      </w:pPr>
    </w:p>
    <w:p w14:paraId="06EE8870" w14:textId="77777777" w:rsidR="001F6E33" w:rsidRPr="006A5168" w:rsidRDefault="001F6E33" w:rsidP="001F6E33">
      <w:pPr>
        <w:spacing w:after="120"/>
        <w:contextualSpacing/>
        <w:jc w:val="center"/>
        <w:rPr>
          <w:rFonts w:ascii="Arial" w:hAnsi="Arial" w:cs="Arial"/>
          <w:b/>
          <w:color w:val="000000"/>
          <w:sz w:val="22"/>
          <w:szCs w:val="22"/>
        </w:rPr>
      </w:pPr>
    </w:p>
    <w:p w14:paraId="07F4DE66" w14:textId="77777777" w:rsidR="001F6E33" w:rsidRPr="006A5168" w:rsidRDefault="001F6E33" w:rsidP="001F6E33">
      <w:pPr>
        <w:spacing w:after="120"/>
        <w:contextualSpacing/>
        <w:jc w:val="center"/>
        <w:rPr>
          <w:rFonts w:ascii="Arial" w:hAnsi="Arial" w:cs="Arial"/>
          <w:b/>
          <w:color w:val="000000"/>
          <w:sz w:val="22"/>
          <w:szCs w:val="22"/>
        </w:rPr>
      </w:pPr>
    </w:p>
    <w:p w14:paraId="58049AE3" w14:textId="77777777" w:rsidR="001F6E33" w:rsidRPr="006A5168" w:rsidRDefault="001F6E33" w:rsidP="001F6E33">
      <w:pPr>
        <w:spacing w:after="120"/>
        <w:contextualSpacing/>
        <w:jc w:val="center"/>
        <w:rPr>
          <w:rFonts w:ascii="Arial" w:hAnsi="Arial" w:cs="Arial"/>
          <w:b/>
          <w:color w:val="000000"/>
          <w:sz w:val="22"/>
          <w:szCs w:val="22"/>
        </w:rPr>
      </w:pPr>
      <w:r w:rsidRPr="006A5168">
        <w:rPr>
          <w:rFonts w:ascii="Arial" w:hAnsi="Arial" w:cs="Arial"/>
          <w:b/>
          <w:color w:val="000000"/>
          <w:sz w:val="22"/>
          <w:szCs w:val="22"/>
        </w:rPr>
        <w:t xml:space="preserve">-Relating to the sale of- </w:t>
      </w:r>
    </w:p>
    <w:p w14:paraId="43B6DA45" w14:textId="77777777" w:rsidR="001F6E33" w:rsidRPr="006A5168" w:rsidRDefault="001F6E33" w:rsidP="001F6E33">
      <w:pPr>
        <w:jc w:val="center"/>
        <w:rPr>
          <w:rFonts w:ascii="Arial" w:hAnsi="Arial" w:cs="Arial"/>
          <w:b/>
          <w:color w:val="000000"/>
          <w:sz w:val="22"/>
          <w:szCs w:val="22"/>
        </w:rPr>
      </w:pPr>
    </w:p>
    <w:p w14:paraId="58E060CE" w14:textId="77777777" w:rsidR="001F6E33" w:rsidRPr="006A5168" w:rsidRDefault="001F6E33" w:rsidP="001F6E33">
      <w:pPr>
        <w:jc w:val="center"/>
        <w:rPr>
          <w:rFonts w:ascii="Arial" w:hAnsi="Arial" w:cs="Arial"/>
          <w:b/>
          <w:color w:val="000000"/>
          <w:sz w:val="22"/>
          <w:szCs w:val="22"/>
        </w:rPr>
      </w:pPr>
    </w:p>
    <w:p w14:paraId="32EEB393" w14:textId="77777777" w:rsidR="001F6E33" w:rsidRPr="006A5168" w:rsidRDefault="001F6E33" w:rsidP="001F6E33">
      <w:pPr>
        <w:pStyle w:val="PlainText"/>
        <w:jc w:val="center"/>
        <w:rPr>
          <w:rFonts w:ascii="Arial" w:eastAsia="MS Mincho" w:hAnsi="Arial" w:cs="Arial"/>
          <w:b/>
          <w:color w:val="000000"/>
          <w:sz w:val="22"/>
          <w:szCs w:val="22"/>
        </w:rPr>
      </w:pPr>
      <w:r w:rsidRPr="006A5168">
        <w:rPr>
          <w:rFonts w:ascii="Arial" w:eastAsia="MS Mincho" w:hAnsi="Arial" w:cs="Arial"/>
          <w:b/>
          <w:color w:val="000000"/>
          <w:sz w:val="22"/>
          <w:szCs w:val="22"/>
        </w:rPr>
        <w:t>TOWN HOUSE NUMBER 76</w:t>
      </w:r>
    </w:p>
    <w:p w14:paraId="0A6BE818" w14:textId="77777777" w:rsidR="001F6E33" w:rsidRPr="006A5168" w:rsidRDefault="001F6E33" w:rsidP="001F6E33">
      <w:pPr>
        <w:pStyle w:val="PlainText"/>
        <w:jc w:val="center"/>
        <w:rPr>
          <w:rFonts w:ascii="Arial" w:eastAsia="MS Mincho" w:hAnsi="Arial" w:cs="Arial"/>
          <w:b/>
          <w:color w:val="000000"/>
          <w:sz w:val="22"/>
          <w:szCs w:val="22"/>
        </w:rPr>
      </w:pPr>
      <w:r w:rsidRPr="006A5168">
        <w:rPr>
          <w:rFonts w:ascii="Arial" w:eastAsia="MS Mincho" w:hAnsi="Arial" w:cs="Arial"/>
          <w:b/>
          <w:color w:val="000000"/>
          <w:sz w:val="22"/>
          <w:szCs w:val="22"/>
        </w:rPr>
        <w:t xml:space="preserve">ERECTED ON </w:t>
      </w:r>
      <w:r w:rsidRPr="006A5168">
        <w:rPr>
          <w:rFonts w:ascii="Arial" w:eastAsia="MS Mincho" w:hAnsi="Arial" w:cs="Arial"/>
          <w:b/>
          <w:sz w:val="22"/>
          <w:szCs w:val="22"/>
        </w:rPr>
        <w:t>PROPERTY</w:t>
      </w:r>
      <w:r w:rsidRPr="006A5168">
        <w:rPr>
          <w:rFonts w:ascii="Arial" w:hAnsi="Arial" w:cs="Arial"/>
          <w:b/>
          <w:sz w:val="22"/>
          <w:szCs w:val="22"/>
        </w:rPr>
        <w:t xml:space="preserve"> REGISTERED AS LAND REFERENCE NUMBER 12825/209 (ORIGINAL NUMBER 12825/198/13)</w:t>
      </w:r>
    </w:p>
    <w:p w14:paraId="68B3A474" w14:textId="77777777" w:rsidR="001F6E33" w:rsidRPr="006A5168" w:rsidRDefault="001F6E33" w:rsidP="001F6E33">
      <w:pPr>
        <w:jc w:val="center"/>
        <w:rPr>
          <w:rFonts w:ascii="Arial" w:hAnsi="Arial" w:cs="Arial"/>
          <w:b/>
          <w:color w:val="000000"/>
          <w:sz w:val="22"/>
          <w:szCs w:val="22"/>
        </w:rPr>
      </w:pPr>
      <w:r w:rsidRPr="006A5168">
        <w:rPr>
          <w:rFonts w:ascii="Arial" w:hAnsi="Arial" w:cs="Arial"/>
          <w:b/>
          <w:color w:val="000000"/>
          <w:sz w:val="22"/>
          <w:szCs w:val="22"/>
        </w:rPr>
        <w:t xml:space="preserve"> (AS THE “PROPERTY”)</w:t>
      </w:r>
    </w:p>
    <w:p w14:paraId="4EB8D7C6" w14:textId="77777777" w:rsidR="001F6E33" w:rsidRPr="006A5168" w:rsidRDefault="001F6E33" w:rsidP="001F6E33">
      <w:pPr>
        <w:spacing w:after="120"/>
        <w:contextualSpacing/>
        <w:rPr>
          <w:rFonts w:ascii="Arial" w:hAnsi="Arial" w:cs="Arial"/>
          <w:b/>
          <w:color w:val="000000"/>
          <w:sz w:val="22"/>
          <w:szCs w:val="22"/>
          <w:u w:val="single"/>
        </w:rPr>
      </w:pPr>
    </w:p>
    <w:p w14:paraId="243A9468" w14:textId="77777777" w:rsidR="001F6E33" w:rsidRPr="006A5168" w:rsidRDefault="001F6E33" w:rsidP="001F6E33">
      <w:pPr>
        <w:pStyle w:val="IWPStyle"/>
        <w:tabs>
          <w:tab w:val="left" w:pos="180"/>
          <w:tab w:val="left" w:pos="1440"/>
          <w:tab w:val="left" w:pos="2880"/>
          <w:tab w:val="left" w:pos="4320"/>
          <w:tab w:val="left" w:pos="5760"/>
          <w:tab w:val="left" w:pos="7200"/>
          <w:tab w:val="left" w:pos="8640"/>
          <w:tab w:val="left" w:pos="10080"/>
        </w:tabs>
        <w:ind w:right="-331"/>
        <w:jc w:val="center"/>
        <w:rPr>
          <w:rFonts w:ascii="Arial" w:hAnsi="Arial" w:cs="Arial"/>
          <w:b/>
          <w:sz w:val="22"/>
          <w:u w:val="single"/>
        </w:rPr>
      </w:pPr>
      <w:r w:rsidRPr="006A5168">
        <w:rPr>
          <w:rFonts w:ascii="Arial" w:hAnsi="Arial" w:cs="Arial"/>
          <w:b/>
          <w:sz w:val="22"/>
          <w:u w:val="single"/>
        </w:rPr>
        <w:t>Drawn By:</w:t>
      </w:r>
    </w:p>
    <w:p w14:paraId="765C2C93" w14:textId="77777777" w:rsidR="001F6E33" w:rsidRPr="006A5168" w:rsidRDefault="001F6E33" w:rsidP="001F6E33">
      <w:pPr>
        <w:pStyle w:val="IWPStyle"/>
        <w:tabs>
          <w:tab w:val="left" w:pos="180"/>
          <w:tab w:val="left" w:pos="1440"/>
          <w:tab w:val="left" w:pos="2880"/>
          <w:tab w:val="left" w:pos="4320"/>
          <w:tab w:val="left" w:pos="5760"/>
          <w:tab w:val="left" w:pos="7200"/>
          <w:tab w:val="left" w:pos="8640"/>
          <w:tab w:val="left" w:pos="10080"/>
        </w:tabs>
        <w:ind w:right="-331"/>
        <w:jc w:val="center"/>
        <w:rPr>
          <w:rFonts w:ascii="Arial" w:hAnsi="Arial" w:cs="Arial"/>
          <w:b/>
          <w:sz w:val="22"/>
          <w:u w:val="single"/>
        </w:rPr>
      </w:pPr>
    </w:p>
    <w:p w14:paraId="4926F897" w14:textId="77777777" w:rsidR="001F6E33" w:rsidRPr="006A5168" w:rsidRDefault="001F6E33" w:rsidP="001F6E33">
      <w:pPr>
        <w:pStyle w:val="IWPStyle"/>
        <w:tabs>
          <w:tab w:val="left" w:pos="180"/>
          <w:tab w:val="left" w:pos="1440"/>
          <w:tab w:val="left" w:pos="2880"/>
          <w:tab w:val="left" w:pos="4320"/>
          <w:tab w:val="left" w:pos="5760"/>
          <w:tab w:val="left" w:pos="7200"/>
          <w:tab w:val="left" w:pos="8640"/>
          <w:tab w:val="left" w:pos="10080"/>
        </w:tabs>
        <w:ind w:right="-331"/>
        <w:jc w:val="center"/>
        <w:rPr>
          <w:rFonts w:ascii="Arial" w:hAnsi="Arial" w:cs="Arial"/>
          <w:b/>
          <w:sz w:val="22"/>
        </w:rPr>
      </w:pPr>
      <w:r w:rsidRPr="006A5168">
        <w:rPr>
          <w:rFonts w:ascii="Arial" w:hAnsi="Arial" w:cs="Arial"/>
          <w:noProof/>
          <w:sz w:val="22"/>
          <w:lang w:eastAsia="en-US"/>
        </w:rPr>
        <w:drawing>
          <wp:inline distT="0" distB="0" distL="0" distR="0" wp14:anchorId="26746D5B" wp14:editId="5B94003E">
            <wp:extent cx="3458845" cy="1304290"/>
            <wp:effectExtent l="0" t="0" r="8255" b="0"/>
            <wp:docPr id="2" name="Picture 2" descr="3 NK Advocates_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NK Advocates_Log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8845" cy="1304290"/>
                    </a:xfrm>
                    <a:prstGeom prst="rect">
                      <a:avLst/>
                    </a:prstGeom>
                    <a:noFill/>
                    <a:ln>
                      <a:noFill/>
                    </a:ln>
                  </pic:spPr>
                </pic:pic>
              </a:graphicData>
            </a:graphic>
          </wp:inline>
        </w:drawing>
      </w:r>
    </w:p>
    <w:p w14:paraId="771B95FD" w14:textId="77777777" w:rsidR="001F6E33" w:rsidRPr="006A5168" w:rsidRDefault="001F6E33" w:rsidP="001F6E33">
      <w:pPr>
        <w:pStyle w:val="IWPStyle"/>
        <w:tabs>
          <w:tab w:val="left" w:pos="180"/>
          <w:tab w:val="left" w:pos="1440"/>
          <w:tab w:val="left" w:pos="2880"/>
          <w:tab w:val="left" w:pos="4320"/>
          <w:tab w:val="left" w:pos="5760"/>
          <w:tab w:val="left" w:pos="7200"/>
          <w:tab w:val="left" w:pos="8640"/>
          <w:tab w:val="left" w:pos="10080"/>
        </w:tabs>
        <w:ind w:right="-331"/>
        <w:jc w:val="center"/>
        <w:rPr>
          <w:rFonts w:ascii="Arial" w:hAnsi="Arial" w:cs="Arial"/>
          <w:b/>
          <w:sz w:val="22"/>
        </w:rPr>
      </w:pPr>
    </w:p>
    <w:p w14:paraId="785602A4" w14:textId="77777777" w:rsidR="001F6E33" w:rsidRPr="006A5168" w:rsidRDefault="001F6E33" w:rsidP="001F6E33">
      <w:pPr>
        <w:jc w:val="center"/>
        <w:rPr>
          <w:rFonts w:ascii="Arial" w:hAnsi="Arial" w:cs="Arial"/>
          <w:b/>
          <w:sz w:val="22"/>
          <w:szCs w:val="22"/>
        </w:rPr>
      </w:pPr>
      <w:r w:rsidRPr="006A5168">
        <w:rPr>
          <w:rFonts w:ascii="Arial" w:hAnsi="Arial" w:cs="Arial"/>
          <w:b/>
          <w:sz w:val="22"/>
          <w:szCs w:val="22"/>
        </w:rPr>
        <w:t>HEAD OFFICE</w:t>
      </w:r>
    </w:p>
    <w:p w14:paraId="16B057F9" w14:textId="77777777" w:rsidR="001F6E33" w:rsidRPr="006A5168" w:rsidRDefault="001F6E33" w:rsidP="001F6E33">
      <w:pPr>
        <w:jc w:val="center"/>
        <w:rPr>
          <w:rFonts w:ascii="Arial" w:hAnsi="Arial" w:cs="Arial"/>
          <w:b/>
          <w:noProof/>
          <w:sz w:val="22"/>
          <w:szCs w:val="22"/>
        </w:rPr>
      </w:pPr>
      <w:r w:rsidRPr="006A5168">
        <w:rPr>
          <w:rFonts w:ascii="Arial" w:hAnsi="Arial" w:cs="Arial"/>
          <w:b/>
          <w:noProof/>
          <w:sz w:val="22"/>
          <w:szCs w:val="22"/>
        </w:rPr>
        <w:t>PAMSTECH HOUSE, 4</w:t>
      </w:r>
      <w:r w:rsidRPr="006A5168">
        <w:rPr>
          <w:rFonts w:ascii="Arial" w:hAnsi="Arial" w:cs="Arial"/>
          <w:b/>
          <w:noProof/>
          <w:sz w:val="22"/>
          <w:szCs w:val="22"/>
          <w:vertAlign w:val="superscript"/>
        </w:rPr>
        <w:t>TH</w:t>
      </w:r>
      <w:r w:rsidRPr="006A5168">
        <w:rPr>
          <w:rFonts w:ascii="Arial" w:hAnsi="Arial" w:cs="Arial"/>
          <w:b/>
          <w:noProof/>
          <w:sz w:val="22"/>
          <w:szCs w:val="22"/>
        </w:rPr>
        <w:t xml:space="preserve"> FLOOR</w:t>
      </w:r>
    </w:p>
    <w:p w14:paraId="062BB1D2" w14:textId="77777777" w:rsidR="001F6E33" w:rsidRPr="006A5168" w:rsidRDefault="001F6E33" w:rsidP="001F6E33">
      <w:pPr>
        <w:jc w:val="center"/>
        <w:rPr>
          <w:rFonts w:ascii="Arial" w:hAnsi="Arial" w:cs="Arial"/>
          <w:b/>
          <w:noProof/>
          <w:sz w:val="22"/>
          <w:szCs w:val="22"/>
        </w:rPr>
      </w:pPr>
      <w:r w:rsidRPr="006A5168">
        <w:rPr>
          <w:rFonts w:ascii="Arial" w:hAnsi="Arial" w:cs="Arial"/>
          <w:b/>
          <w:noProof/>
          <w:sz w:val="22"/>
          <w:szCs w:val="22"/>
        </w:rPr>
        <w:t>WOODVALE GROOVE, WESTLAND</w:t>
      </w:r>
    </w:p>
    <w:p w14:paraId="555167E8" w14:textId="77777777" w:rsidR="001F6E33" w:rsidRPr="006A5168" w:rsidRDefault="001F6E33" w:rsidP="001F6E33">
      <w:pPr>
        <w:jc w:val="center"/>
        <w:rPr>
          <w:rFonts w:ascii="Arial" w:hAnsi="Arial" w:cs="Arial"/>
          <w:b/>
          <w:noProof/>
          <w:sz w:val="22"/>
          <w:szCs w:val="22"/>
        </w:rPr>
      </w:pPr>
      <w:r w:rsidRPr="006A5168">
        <w:rPr>
          <w:rFonts w:ascii="Arial" w:hAnsi="Arial" w:cs="Arial"/>
          <w:b/>
          <w:noProof/>
          <w:sz w:val="22"/>
          <w:szCs w:val="22"/>
        </w:rPr>
        <w:t>P. O. Box 2497 – 00606</w:t>
      </w:r>
    </w:p>
    <w:p w14:paraId="2F0C05FA" w14:textId="77777777" w:rsidR="001F6E33" w:rsidRPr="006A5168" w:rsidRDefault="001F6E33" w:rsidP="001F6E33">
      <w:pPr>
        <w:jc w:val="center"/>
        <w:rPr>
          <w:rFonts w:ascii="Arial" w:hAnsi="Arial" w:cs="Arial"/>
          <w:b/>
          <w:noProof/>
          <w:sz w:val="22"/>
          <w:szCs w:val="22"/>
        </w:rPr>
      </w:pPr>
      <w:r w:rsidRPr="006A5168">
        <w:rPr>
          <w:rFonts w:ascii="Arial" w:hAnsi="Arial" w:cs="Arial"/>
          <w:b/>
          <w:noProof/>
          <w:sz w:val="22"/>
          <w:szCs w:val="22"/>
        </w:rPr>
        <w:t>Nairobi</w:t>
      </w:r>
    </w:p>
    <w:p w14:paraId="7B4E015D" w14:textId="77777777" w:rsidR="001F6E33" w:rsidRPr="006A5168" w:rsidRDefault="005B6A8B" w:rsidP="001F6E33">
      <w:pPr>
        <w:pStyle w:val="Title"/>
        <w:rPr>
          <w:rStyle w:val="Hyperlink"/>
          <w:rFonts w:ascii="Arial" w:hAnsi="Arial" w:cs="Arial"/>
          <w:szCs w:val="22"/>
        </w:rPr>
      </w:pPr>
      <w:hyperlink r:id="rId6" w:history="1">
        <w:r w:rsidR="001F6E33" w:rsidRPr="006A5168">
          <w:rPr>
            <w:rStyle w:val="Hyperlink"/>
            <w:rFonts w:ascii="Arial" w:hAnsi="Arial" w:cs="Arial"/>
            <w:szCs w:val="22"/>
          </w:rPr>
          <w:t>www.nka.co.ke</w:t>
        </w:r>
      </w:hyperlink>
    </w:p>
    <w:p w14:paraId="7A9739CD" w14:textId="77777777" w:rsidR="001F6E33" w:rsidRPr="006A5168" w:rsidRDefault="001F6E33" w:rsidP="001F6E33">
      <w:pPr>
        <w:pStyle w:val="Title"/>
        <w:rPr>
          <w:rFonts w:ascii="Arial" w:hAnsi="Arial" w:cs="Arial"/>
          <w:b w:val="0"/>
          <w:szCs w:val="22"/>
        </w:rPr>
      </w:pPr>
    </w:p>
    <w:p w14:paraId="169178C4" w14:textId="77777777" w:rsidR="001F6E33" w:rsidRPr="006A5168" w:rsidRDefault="001F6E33" w:rsidP="002423D3">
      <w:pPr>
        <w:spacing w:after="120"/>
        <w:contextualSpacing/>
        <w:jc w:val="center"/>
        <w:rPr>
          <w:rFonts w:ascii="Arial" w:hAnsi="Arial" w:cs="Arial"/>
          <w:b/>
          <w:sz w:val="22"/>
          <w:szCs w:val="22"/>
        </w:rPr>
      </w:pPr>
      <w:r w:rsidRPr="006A5168">
        <w:rPr>
          <w:rFonts w:ascii="Arial" w:hAnsi="Arial" w:cs="Arial"/>
          <w:b/>
          <w:sz w:val="22"/>
          <w:szCs w:val="22"/>
        </w:rPr>
        <w:t>Our Ref: NK-1401/01/C/INEZA/16/2020/16</w:t>
      </w:r>
    </w:p>
    <w:p w14:paraId="65D2C474" w14:textId="77777777" w:rsidR="001F6E33" w:rsidRPr="006A5168" w:rsidRDefault="001F6E33" w:rsidP="002423D3">
      <w:pPr>
        <w:jc w:val="center"/>
        <w:rPr>
          <w:rFonts w:ascii="Arial" w:eastAsia="MS Mincho" w:hAnsi="Arial" w:cs="Arial"/>
          <w:b/>
          <w:sz w:val="22"/>
          <w:szCs w:val="22"/>
          <w:u w:val="single"/>
        </w:rPr>
      </w:pPr>
      <w:r w:rsidRPr="006A5168">
        <w:rPr>
          <w:rFonts w:ascii="Arial" w:hAnsi="Arial" w:cs="Arial"/>
          <w:b/>
          <w:sz w:val="22"/>
          <w:szCs w:val="22"/>
          <w:u w:val="single"/>
        </w:rPr>
        <w:lastRenderedPageBreak/>
        <w:t xml:space="preserve">SALE </w:t>
      </w:r>
      <w:r w:rsidRPr="006A5168">
        <w:rPr>
          <w:rFonts w:ascii="Arial" w:eastAsia="MS Mincho" w:hAnsi="Arial" w:cs="Arial"/>
          <w:b/>
          <w:sz w:val="22"/>
          <w:szCs w:val="22"/>
          <w:u w:val="single"/>
        </w:rPr>
        <w:t>AGREEMENT</w:t>
      </w:r>
    </w:p>
    <w:p w14:paraId="61C77A65" w14:textId="77777777" w:rsidR="002423D3" w:rsidRPr="006A5168" w:rsidRDefault="002423D3" w:rsidP="002423D3">
      <w:pPr>
        <w:jc w:val="center"/>
        <w:rPr>
          <w:rFonts w:ascii="Arial" w:hAnsi="Arial" w:cs="Arial"/>
          <w:b/>
          <w:sz w:val="22"/>
          <w:szCs w:val="22"/>
          <w:u w:val="single"/>
        </w:rPr>
      </w:pPr>
    </w:p>
    <w:p w14:paraId="3CAF4FE1" w14:textId="77777777" w:rsidR="001F6E33" w:rsidRPr="006A5168" w:rsidRDefault="001F6E33" w:rsidP="001F6E33">
      <w:pPr>
        <w:spacing w:after="200" w:line="360" w:lineRule="auto"/>
        <w:jc w:val="both"/>
        <w:rPr>
          <w:rFonts w:ascii="Arial" w:hAnsi="Arial" w:cs="Arial"/>
          <w:sz w:val="22"/>
          <w:szCs w:val="22"/>
        </w:rPr>
      </w:pPr>
      <w:r w:rsidRPr="006A5168">
        <w:rPr>
          <w:rFonts w:ascii="Arial" w:hAnsi="Arial" w:cs="Arial"/>
          <w:b/>
          <w:sz w:val="22"/>
          <w:szCs w:val="22"/>
        </w:rPr>
        <w:t xml:space="preserve">THIS AGREEMENT FOR SALE </w:t>
      </w:r>
      <w:r w:rsidRPr="006A5168">
        <w:rPr>
          <w:rFonts w:ascii="Arial" w:hAnsi="Arial" w:cs="Arial"/>
          <w:sz w:val="22"/>
          <w:szCs w:val="22"/>
        </w:rPr>
        <w:t xml:space="preserve">is made this </w:t>
      </w:r>
      <w:r w:rsidRPr="006A5168">
        <w:rPr>
          <w:rFonts w:ascii="Arial" w:hAnsi="Arial" w:cs="Arial"/>
          <w:sz w:val="22"/>
          <w:szCs w:val="22"/>
        </w:rPr>
        <w:softHyphen/>
      </w:r>
      <w:r w:rsidRPr="006A5168">
        <w:rPr>
          <w:rFonts w:ascii="Arial" w:hAnsi="Arial" w:cs="Arial"/>
          <w:sz w:val="22"/>
          <w:szCs w:val="22"/>
        </w:rPr>
        <w:softHyphen/>
      </w:r>
      <w:r w:rsidRPr="006A5168">
        <w:rPr>
          <w:rFonts w:ascii="Arial" w:hAnsi="Arial" w:cs="Arial"/>
          <w:sz w:val="22"/>
          <w:szCs w:val="22"/>
        </w:rPr>
        <w:softHyphen/>
        <w:t>_____ day of ____________ Two Thousand and_____</w:t>
      </w:r>
    </w:p>
    <w:p w14:paraId="2C9846C0" w14:textId="77777777" w:rsidR="001F6E33" w:rsidRPr="006A5168" w:rsidRDefault="001F6E33" w:rsidP="001F6E33">
      <w:pPr>
        <w:spacing w:after="200" w:line="360" w:lineRule="auto"/>
        <w:jc w:val="both"/>
        <w:rPr>
          <w:rFonts w:ascii="Arial" w:hAnsi="Arial" w:cs="Arial"/>
          <w:b/>
          <w:sz w:val="22"/>
          <w:szCs w:val="22"/>
        </w:rPr>
      </w:pPr>
      <w:r w:rsidRPr="006A5168">
        <w:rPr>
          <w:rFonts w:ascii="Arial" w:hAnsi="Arial" w:cs="Arial"/>
          <w:b/>
          <w:sz w:val="22"/>
          <w:szCs w:val="22"/>
        </w:rPr>
        <w:t>BETWEEN</w:t>
      </w:r>
      <w:r w:rsidRPr="006A5168">
        <w:rPr>
          <w:rFonts w:ascii="Arial" w:hAnsi="Arial" w:cs="Arial"/>
          <w:bCs/>
          <w:sz w:val="22"/>
          <w:szCs w:val="22"/>
        </w:rPr>
        <w:t>:</w:t>
      </w:r>
    </w:p>
    <w:p w14:paraId="68DF0FAF" w14:textId="77777777" w:rsidR="001F6E33" w:rsidRPr="006A5168" w:rsidRDefault="001F6E33" w:rsidP="001F6E33">
      <w:pPr>
        <w:pStyle w:val="ListParagraph"/>
        <w:numPr>
          <w:ilvl w:val="0"/>
          <w:numId w:val="18"/>
        </w:numPr>
        <w:spacing w:after="120" w:line="360" w:lineRule="auto"/>
        <w:ind w:left="720" w:hanging="720"/>
        <w:jc w:val="both"/>
        <w:rPr>
          <w:rFonts w:ascii="Arial" w:hAnsi="Arial" w:cs="Arial"/>
          <w:b/>
          <w:color w:val="000000"/>
          <w:sz w:val="22"/>
          <w:szCs w:val="22"/>
        </w:rPr>
      </w:pPr>
      <w:r w:rsidRPr="006A5168">
        <w:rPr>
          <w:rFonts w:ascii="Arial" w:hAnsi="Arial" w:cs="Arial"/>
          <w:b/>
          <w:color w:val="000000"/>
          <w:sz w:val="22"/>
          <w:szCs w:val="22"/>
        </w:rPr>
        <w:t xml:space="preserve">TOFAUTI LIFESTYLE LIMITED </w:t>
      </w:r>
      <w:r w:rsidRPr="006A5168">
        <w:rPr>
          <w:rFonts w:ascii="Arial" w:hAnsi="Arial" w:cs="Arial"/>
          <w:sz w:val="22"/>
          <w:szCs w:val="22"/>
        </w:rPr>
        <w:t>a limited liability company incorporated in Kenya of Post Office Box Number 16885-00100, Nairobi, Kenya (the “</w:t>
      </w:r>
      <w:r w:rsidRPr="006A5168">
        <w:rPr>
          <w:rFonts w:ascii="Arial" w:hAnsi="Arial" w:cs="Arial"/>
          <w:b/>
          <w:sz w:val="22"/>
          <w:szCs w:val="22"/>
        </w:rPr>
        <w:t>Vendor</w:t>
      </w:r>
      <w:r w:rsidRPr="006A5168">
        <w:rPr>
          <w:rFonts w:ascii="Arial" w:hAnsi="Arial" w:cs="Arial"/>
          <w:sz w:val="22"/>
          <w:szCs w:val="22"/>
        </w:rPr>
        <w:t>” which expression shall where the context so admits include its successors and assigns) of the one part</w:t>
      </w:r>
      <w:r w:rsidRPr="006A5168">
        <w:rPr>
          <w:rFonts w:ascii="Arial" w:hAnsi="Arial" w:cs="Arial"/>
          <w:color w:val="000000"/>
          <w:sz w:val="22"/>
          <w:szCs w:val="22"/>
        </w:rPr>
        <w:t>; and</w:t>
      </w:r>
    </w:p>
    <w:p w14:paraId="5069A7E8" w14:textId="77777777" w:rsidR="001F6E33" w:rsidRPr="006A5168" w:rsidRDefault="001F6E33" w:rsidP="001F6E33">
      <w:pPr>
        <w:pStyle w:val="ListParagraph"/>
        <w:spacing w:after="120" w:line="360" w:lineRule="auto"/>
        <w:jc w:val="both"/>
        <w:rPr>
          <w:rFonts w:ascii="Arial" w:hAnsi="Arial" w:cs="Arial"/>
          <w:b/>
          <w:color w:val="000000"/>
          <w:sz w:val="22"/>
          <w:szCs w:val="22"/>
        </w:rPr>
      </w:pPr>
    </w:p>
    <w:p w14:paraId="005B4860" w14:textId="77777777" w:rsidR="001F6E33" w:rsidRPr="006A5168" w:rsidRDefault="00260010" w:rsidP="001F6E33">
      <w:pPr>
        <w:pStyle w:val="ListParagraph"/>
        <w:numPr>
          <w:ilvl w:val="0"/>
          <w:numId w:val="18"/>
        </w:numPr>
        <w:spacing w:after="120" w:line="360" w:lineRule="auto"/>
        <w:ind w:left="720" w:hanging="720"/>
        <w:jc w:val="both"/>
        <w:rPr>
          <w:rFonts w:ascii="Arial" w:hAnsi="Arial" w:cs="Arial"/>
          <w:b/>
          <w:color w:val="000000"/>
          <w:sz w:val="22"/>
          <w:szCs w:val="22"/>
        </w:rPr>
      </w:pPr>
      <w:r>
        <w:rPr>
          <w:rFonts w:ascii="Arial" w:hAnsi="Arial" w:cs="Arial"/>
          <w:b/>
          <w:color w:val="000000"/>
          <w:sz w:val="22"/>
          <w:szCs w:val="22"/>
        </w:rPr>
        <w:t xml:space="preserve">KUSH GUPTA trading as </w:t>
      </w:r>
      <w:r w:rsidR="002423D3" w:rsidRPr="006A5168">
        <w:rPr>
          <w:rFonts w:ascii="Arial" w:hAnsi="Arial" w:cs="Arial"/>
          <w:b/>
          <w:color w:val="000000"/>
          <w:sz w:val="22"/>
          <w:szCs w:val="22"/>
        </w:rPr>
        <w:t xml:space="preserve">IMPEX VYAPAR </w:t>
      </w:r>
      <w:r w:rsidR="001F6E33" w:rsidRPr="006A5168">
        <w:rPr>
          <w:rFonts w:ascii="Arial" w:hAnsi="Arial" w:cs="Arial"/>
          <w:color w:val="000000"/>
          <w:sz w:val="22"/>
          <w:szCs w:val="22"/>
        </w:rPr>
        <w:t>of</w:t>
      </w:r>
      <w:r w:rsidR="002423D3" w:rsidRPr="006A5168">
        <w:rPr>
          <w:rFonts w:ascii="Arial" w:hAnsi="Arial" w:cs="Arial"/>
          <w:sz w:val="22"/>
          <w:szCs w:val="22"/>
        </w:rPr>
        <w:t xml:space="preserve"> Post Office Box Number 63169 - 00619</w:t>
      </w:r>
      <w:r w:rsidR="001F6E33" w:rsidRPr="006A5168">
        <w:rPr>
          <w:rFonts w:ascii="Arial" w:hAnsi="Arial" w:cs="Arial"/>
          <w:sz w:val="22"/>
          <w:szCs w:val="22"/>
        </w:rPr>
        <w:t>, Nairobi (the “</w:t>
      </w:r>
      <w:r w:rsidR="001F6E33" w:rsidRPr="006A5168">
        <w:rPr>
          <w:rFonts w:ascii="Arial" w:hAnsi="Arial" w:cs="Arial"/>
          <w:b/>
          <w:sz w:val="22"/>
          <w:szCs w:val="22"/>
        </w:rPr>
        <w:t>Purchaser</w:t>
      </w:r>
      <w:r w:rsidR="001F6E33" w:rsidRPr="006A5168">
        <w:rPr>
          <w:rFonts w:ascii="Arial" w:hAnsi="Arial" w:cs="Arial"/>
          <w:sz w:val="22"/>
          <w:szCs w:val="22"/>
        </w:rPr>
        <w:t>” which expression shall where the context so admits include her personal representatives and assigns) of the other part.</w:t>
      </w:r>
    </w:p>
    <w:p w14:paraId="48F43D3A" w14:textId="77777777" w:rsidR="001F6E33" w:rsidRPr="006A5168" w:rsidRDefault="001F6E33" w:rsidP="001F6E33">
      <w:pPr>
        <w:pStyle w:val="Heading2"/>
        <w:spacing w:before="0" w:after="200" w:line="360" w:lineRule="auto"/>
        <w:rPr>
          <w:rFonts w:ascii="Arial" w:hAnsi="Arial" w:cs="Arial"/>
          <w:color w:val="auto"/>
          <w:sz w:val="22"/>
          <w:szCs w:val="22"/>
        </w:rPr>
      </w:pPr>
      <w:r w:rsidRPr="006A5168">
        <w:rPr>
          <w:rFonts w:ascii="Arial" w:hAnsi="Arial" w:cs="Arial"/>
          <w:color w:val="auto"/>
          <w:sz w:val="22"/>
          <w:szCs w:val="22"/>
        </w:rPr>
        <w:t>WHEREAS:-</w:t>
      </w:r>
    </w:p>
    <w:p w14:paraId="5CDDB64F" w14:textId="77777777" w:rsidR="001F6E33" w:rsidRPr="006A5168" w:rsidRDefault="001F6E33" w:rsidP="001F6E33">
      <w:pPr>
        <w:widowControl/>
        <w:numPr>
          <w:ilvl w:val="0"/>
          <w:numId w:val="20"/>
        </w:numPr>
        <w:spacing w:after="200" w:line="360" w:lineRule="auto"/>
        <w:ind w:right="-90" w:hanging="720"/>
        <w:jc w:val="both"/>
        <w:rPr>
          <w:rFonts w:ascii="Arial" w:eastAsia="MS Mincho" w:hAnsi="Arial" w:cs="Arial"/>
          <w:b/>
          <w:sz w:val="22"/>
          <w:szCs w:val="22"/>
        </w:rPr>
      </w:pPr>
      <w:r w:rsidRPr="006A5168">
        <w:rPr>
          <w:rFonts w:ascii="Arial" w:hAnsi="Arial" w:cs="Arial"/>
          <w:sz w:val="22"/>
          <w:szCs w:val="22"/>
        </w:rPr>
        <w:t>The Vendor is registered as proprietor of the Fee simple interest of ALL that parcel of Land known as Land Reference Number 12825/209 (Original number 12825/195/13) as more particularly described in the Schedule I  hereunder (hereinafter referred to as ‘the Land’).</w:t>
      </w:r>
    </w:p>
    <w:p w14:paraId="40A7CD91" w14:textId="77777777" w:rsidR="001F6E33" w:rsidRPr="006A5168" w:rsidRDefault="001F6E33" w:rsidP="001F6E33">
      <w:pPr>
        <w:numPr>
          <w:ilvl w:val="0"/>
          <w:numId w:val="20"/>
        </w:numPr>
        <w:spacing w:after="200" w:line="360" w:lineRule="auto"/>
        <w:ind w:hanging="720"/>
        <w:jc w:val="both"/>
        <w:rPr>
          <w:rFonts w:ascii="Arial" w:hAnsi="Arial" w:cs="Arial"/>
          <w:sz w:val="22"/>
          <w:szCs w:val="22"/>
        </w:rPr>
      </w:pPr>
      <w:r w:rsidRPr="006A5168">
        <w:rPr>
          <w:rFonts w:ascii="Arial" w:hAnsi="Arial" w:cs="Arial"/>
          <w:sz w:val="22"/>
          <w:szCs w:val="22"/>
        </w:rPr>
        <w:t xml:space="preserve">The Vendor is in the process of developing on the Land approximately </w:t>
      </w:r>
      <w:r w:rsidRPr="006A5168">
        <w:rPr>
          <w:rFonts w:ascii="Arial" w:hAnsi="Arial" w:cs="Arial"/>
          <w:b/>
          <w:sz w:val="22"/>
          <w:szCs w:val="22"/>
        </w:rPr>
        <w:t>one hundred and twenty four (124)</w:t>
      </w:r>
      <w:r w:rsidRPr="006A5168">
        <w:rPr>
          <w:rFonts w:ascii="Arial" w:hAnsi="Arial" w:cs="Arial"/>
          <w:sz w:val="22"/>
          <w:szCs w:val="22"/>
        </w:rPr>
        <w:t xml:space="preserve"> semi-detached townhouses in the form of five bedroom, four bedroom, three bedroom and two bedroom townhouses together with pathways, driveways, parking areas, gardens, swimming pool and other ancillary amenities to be known as </w:t>
      </w:r>
      <w:proofErr w:type="spellStart"/>
      <w:r w:rsidRPr="006A5168">
        <w:rPr>
          <w:rFonts w:ascii="Arial" w:hAnsi="Arial" w:cs="Arial"/>
          <w:b/>
          <w:sz w:val="22"/>
          <w:szCs w:val="22"/>
        </w:rPr>
        <w:t>Ineza</w:t>
      </w:r>
      <w:proofErr w:type="spellEnd"/>
      <w:r w:rsidRPr="006A5168">
        <w:rPr>
          <w:rFonts w:ascii="Arial" w:hAnsi="Arial" w:cs="Arial"/>
          <w:b/>
          <w:sz w:val="22"/>
          <w:szCs w:val="22"/>
        </w:rPr>
        <w:t xml:space="preserve"> </w:t>
      </w:r>
      <w:r w:rsidRPr="006A5168">
        <w:rPr>
          <w:rFonts w:ascii="Arial" w:hAnsi="Arial" w:cs="Arial"/>
          <w:sz w:val="22"/>
          <w:szCs w:val="22"/>
        </w:rPr>
        <w:t>(the “Estate ”)in accordance with the Building Plans.</w:t>
      </w:r>
    </w:p>
    <w:p w14:paraId="0085F77D" w14:textId="77777777" w:rsidR="001F6E33" w:rsidRPr="006A5168" w:rsidRDefault="001F6E33" w:rsidP="001F6E33">
      <w:pPr>
        <w:numPr>
          <w:ilvl w:val="0"/>
          <w:numId w:val="20"/>
        </w:numPr>
        <w:spacing w:after="200" w:line="360" w:lineRule="auto"/>
        <w:ind w:hanging="720"/>
        <w:jc w:val="both"/>
        <w:rPr>
          <w:rFonts w:ascii="Arial" w:hAnsi="Arial" w:cs="Arial"/>
          <w:sz w:val="22"/>
          <w:szCs w:val="22"/>
        </w:rPr>
      </w:pPr>
      <w:r w:rsidRPr="006A5168">
        <w:rPr>
          <w:rFonts w:ascii="Arial" w:hAnsi="Arial" w:cs="Arial"/>
          <w:sz w:val="22"/>
          <w:szCs w:val="22"/>
        </w:rPr>
        <w:t xml:space="preserve">The Purchaser is desirous of taking ownership of a </w:t>
      </w:r>
      <w:r w:rsidRPr="006A5168">
        <w:rPr>
          <w:rFonts w:ascii="Arial" w:hAnsi="Arial" w:cs="Arial"/>
          <w:sz w:val="22"/>
          <w:szCs w:val="22"/>
          <w:highlight w:val="yellow"/>
        </w:rPr>
        <w:t>three bedroomed town house</w:t>
      </w:r>
      <w:r w:rsidRPr="006A5168">
        <w:rPr>
          <w:rFonts w:ascii="Arial" w:hAnsi="Arial" w:cs="Arial"/>
          <w:sz w:val="22"/>
          <w:szCs w:val="22"/>
        </w:rPr>
        <w:t xml:space="preserve"> in the Development known as Townhouse No. </w:t>
      </w:r>
      <w:r w:rsidR="002423D3" w:rsidRPr="006A5168">
        <w:rPr>
          <w:rFonts w:ascii="Arial" w:hAnsi="Arial" w:cs="Arial"/>
          <w:sz w:val="22"/>
          <w:szCs w:val="22"/>
        </w:rPr>
        <w:t>7</w:t>
      </w:r>
      <w:r w:rsidRPr="006A5168">
        <w:rPr>
          <w:rFonts w:ascii="Arial" w:hAnsi="Arial" w:cs="Arial"/>
          <w:sz w:val="22"/>
          <w:szCs w:val="22"/>
        </w:rPr>
        <w:t xml:space="preserve">6 which for identification purposes only delineated and marked </w:t>
      </w:r>
      <w:r w:rsidR="002423D3" w:rsidRPr="006A5168">
        <w:rPr>
          <w:rFonts w:ascii="Arial" w:hAnsi="Arial" w:cs="Arial"/>
          <w:sz w:val="22"/>
          <w:szCs w:val="22"/>
        </w:rPr>
        <w:t>7</w:t>
      </w:r>
      <w:r w:rsidRPr="006A5168">
        <w:rPr>
          <w:rFonts w:ascii="Arial" w:hAnsi="Arial" w:cs="Arial"/>
          <w:sz w:val="22"/>
          <w:szCs w:val="22"/>
        </w:rPr>
        <w:t>6 on the Plan to be registered at the Registry of Documents at Nairobi (“the Townhouse”) together with the right to use two parking space, the compounds, the gardens and other facilities subject to the terms and conditions of this agreement and by way of a long term Lease and for a consideration of the lease premium/Purchase Price and subject to the other terms and conditions hereinafter contained.</w:t>
      </w:r>
    </w:p>
    <w:p w14:paraId="2E7438A6" w14:textId="77777777" w:rsidR="001F6E33" w:rsidRPr="006A5168" w:rsidRDefault="001F6E33" w:rsidP="001F6E33">
      <w:pPr>
        <w:numPr>
          <w:ilvl w:val="0"/>
          <w:numId w:val="20"/>
        </w:numPr>
        <w:spacing w:after="200" w:line="360" w:lineRule="auto"/>
        <w:ind w:hanging="720"/>
        <w:jc w:val="both"/>
        <w:rPr>
          <w:rFonts w:ascii="Arial" w:hAnsi="Arial" w:cs="Arial"/>
          <w:sz w:val="22"/>
          <w:szCs w:val="22"/>
        </w:rPr>
      </w:pPr>
      <w:r w:rsidRPr="006A5168">
        <w:rPr>
          <w:rFonts w:ascii="Arial" w:hAnsi="Arial" w:cs="Arial"/>
          <w:sz w:val="22"/>
          <w:szCs w:val="22"/>
        </w:rPr>
        <w:t>The Lease shall be in a standard form to be prepared by the Vendor’s Advocates and the costs of preparation and registration thereof shall be borne by the Purchaser.</w:t>
      </w:r>
    </w:p>
    <w:p w14:paraId="3BAE01A9" w14:textId="77777777" w:rsidR="001F6E33" w:rsidRPr="00386444" w:rsidRDefault="001F6E33" w:rsidP="001F6E33">
      <w:pPr>
        <w:numPr>
          <w:ilvl w:val="0"/>
          <w:numId w:val="20"/>
        </w:numPr>
        <w:spacing w:after="200" w:line="360" w:lineRule="auto"/>
        <w:ind w:hanging="720"/>
        <w:jc w:val="both"/>
        <w:rPr>
          <w:rFonts w:ascii="Arial" w:hAnsi="Arial" w:cs="Arial"/>
          <w:sz w:val="22"/>
          <w:szCs w:val="22"/>
          <w:highlight w:val="yellow"/>
          <w:rPrChange w:id="0" w:author="Mishti Vora" w:date="2020-10-08T08:26:00Z">
            <w:rPr>
              <w:rFonts w:ascii="Arial" w:hAnsi="Arial" w:cs="Arial"/>
              <w:sz w:val="22"/>
              <w:szCs w:val="22"/>
            </w:rPr>
          </w:rPrChange>
        </w:rPr>
      </w:pPr>
      <w:commentRangeStart w:id="1"/>
      <w:r w:rsidRPr="00386444">
        <w:rPr>
          <w:rFonts w:ascii="Arial" w:hAnsi="Arial" w:cs="Arial"/>
          <w:sz w:val="22"/>
          <w:szCs w:val="22"/>
          <w:highlight w:val="yellow"/>
          <w:rPrChange w:id="2" w:author="Mishti Vora" w:date="2020-10-08T08:26:00Z">
            <w:rPr>
              <w:rFonts w:ascii="Arial" w:hAnsi="Arial" w:cs="Arial"/>
              <w:sz w:val="22"/>
              <w:szCs w:val="22"/>
            </w:rPr>
          </w:rPrChange>
        </w:rPr>
        <w:lastRenderedPageBreak/>
        <w:t>The Vendor shall cause a limited liability Estate management company and Three limited liability Court Management Companies to be incorporated for the management of the Estate (hereinafter jointly called the “</w:t>
      </w:r>
      <w:r w:rsidRPr="00386444">
        <w:rPr>
          <w:rFonts w:ascii="Arial" w:hAnsi="Arial" w:cs="Arial"/>
          <w:b/>
          <w:sz w:val="22"/>
          <w:szCs w:val="22"/>
          <w:highlight w:val="yellow"/>
          <w:rPrChange w:id="3" w:author="Mishti Vora" w:date="2020-10-08T08:26:00Z">
            <w:rPr>
              <w:rFonts w:ascii="Arial" w:hAnsi="Arial" w:cs="Arial"/>
              <w:b/>
              <w:sz w:val="22"/>
              <w:szCs w:val="22"/>
            </w:rPr>
          </w:rPrChange>
        </w:rPr>
        <w:t xml:space="preserve">Management Company”) </w:t>
      </w:r>
      <w:r w:rsidRPr="00386444">
        <w:rPr>
          <w:rFonts w:ascii="Arial" w:hAnsi="Arial" w:cs="Arial"/>
          <w:sz w:val="22"/>
          <w:szCs w:val="22"/>
          <w:highlight w:val="yellow"/>
          <w:rPrChange w:id="4" w:author="Mishti Vora" w:date="2020-10-08T08:26:00Z">
            <w:rPr>
              <w:rFonts w:ascii="Arial" w:hAnsi="Arial" w:cs="Arial"/>
              <w:sz w:val="22"/>
              <w:szCs w:val="22"/>
            </w:rPr>
          </w:rPrChange>
        </w:rPr>
        <w:t>for the purpose of managing and maintaining the Estate, to the intent that each Purchaser be allotted One share in a Court management Company, the court management companies shall hold all the shares in the Estate Management Company and  the Estate Management Company shall hold the reversionary interest in the said land on behalf of the Purchasers,.</w:t>
      </w:r>
      <w:commentRangeEnd w:id="1"/>
      <w:r w:rsidR="00386444">
        <w:rPr>
          <w:rStyle w:val="CommentReference"/>
        </w:rPr>
        <w:commentReference w:id="1"/>
      </w:r>
    </w:p>
    <w:p w14:paraId="1D828F12" w14:textId="77777777" w:rsidR="001F6E33" w:rsidRPr="006A5168" w:rsidRDefault="001F6E33" w:rsidP="001F6E33">
      <w:pPr>
        <w:numPr>
          <w:ilvl w:val="0"/>
          <w:numId w:val="20"/>
        </w:numPr>
        <w:spacing w:after="200" w:line="360" w:lineRule="auto"/>
        <w:ind w:hanging="720"/>
        <w:jc w:val="both"/>
        <w:rPr>
          <w:rFonts w:ascii="Arial" w:hAnsi="Arial" w:cs="Arial"/>
          <w:sz w:val="22"/>
          <w:szCs w:val="22"/>
        </w:rPr>
      </w:pPr>
      <w:r w:rsidRPr="006A5168">
        <w:rPr>
          <w:rFonts w:ascii="Arial" w:hAnsi="Arial" w:cs="Arial"/>
          <w:sz w:val="22"/>
          <w:szCs w:val="22"/>
        </w:rPr>
        <w:t xml:space="preserve">The Vendor is in the process of procuring a change of user over the Property </w:t>
      </w:r>
      <w:r w:rsidRPr="006A5168">
        <w:rPr>
          <w:rFonts w:ascii="Arial" w:hAnsi="Arial" w:cs="Arial"/>
          <w:color w:val="000000"/>
          <w:sz w:val="22"/>
          <w:szCs w:val="22"/>
        </w:rPr>
        <w:t>to multi – dwelling units (the land reference number of the Property may change upon issuance of the new Grant endorsed with the change of user)</w:t>
      </w:r>
    </w:p>
    <w:p w14:paraId="34B75917" w14:textId="77777777" w:rsidR="001F6E33" w:rsidRPr="006A5168" w:rsidRDefault="001F6E33" w:rsidP="001F6E33">
      <w:pPr>
        <w:spacing w:after="200" w:line="360" w:lineRule="auto"/>
        <w:jc w:val="both"/>
        <w:rPr>
          <w:rFonts w:ascii="Arial" w:hAnsi="Arial" w:cs="Arial"/>
          <w:color w:val="000000"/>
          <w:sz w:val="22"/>
          <w:szCs w:val="22"/>
        </w:rPr>
      </w:pPr>
    </w:p>
    <w:p w14:paraId="78E19FFE" w14:textId="77777777" w:rsidR="001F6E33" w:rsidRPr="006A5168" w:rsidRDefault="001F6E33" w:rsidP="001F6E33">
      <w:pPr>
        <w:spacing w:after="200" w:line="360" w:lineRule="auto"/>
        <w:jc w:val="both"/>
        <w:rPr>
          <w:rFonts w:ascii="Arial" w:hAnsi="Arial" w:cs="Arial"/>
          <w:b/>
          <w:bCs/>
          <w:sz w:val="22"/>
          <w:szCs w:val="22"/>
        </w:rPr>
      </w:pPr>
      <w:r w:rsidRPr="006A5168">
        <w:rPr>
          <w:rFonts w:ascii="Arial" w:hAnsi="Arial" w:cs="Arial"/>
          <w:b/>
          <w:bCs/>
          <w:sz w:val="22"/>
          <w:szCs w:val="22"/>
        </w:rPr>
        <w:t>NOW THIS AGREEMENT WITNESSETH:</w:t>
      </w:r>
    </w:p>
    <w:p w14:paraId="02C3CEE9" w14:textId="77777777" w:rsidR="001F6E33" w:rsidRPr="006A5168" w:rsidRDefault="001F6E33" w:rsidP="001F6E33">
      <w:pPr>
        <w:numPr>
          <w:ilvl w:val="0"/>
          <w:numId w:val="19"/>
        </w:numPr>
        <w:tabs>
          <w:tab w:val="left" w:pos="-1440"/>
          <w:tab w:val="left" w:pos="-720"/>
          <w:tab w:val="left" w:pos="0"/>
          <w:tab w:val="left" w:pos="884"/>
        </w:tabs>
        <w:suppressAutoHyphens/>
        <w:spacing w:after="200" w:line="360" w:lineRule="auto"/>
        <w:jc w:val="both"/>
        <w:rPr>
          <w:rFonts w:ascii="Arial" w:hAnsi="Arial" w:cs="Arial"/>
          <w:b/>
          <w:spacing w:val="-3"/>
          <w:sz w:val="22"/>
          <w:szCs w:val="22"/>
        </w:rPr>
      </w:pPr>
      <w:r w:rsidRPr="006A5168">
        <w:rPr>
          <w:rFonts w:ascii="Arial" w:hAnsi="Arial" w:cs="Arial"/>
          <w:b/>
          <w:spacing w:val="-3"/>
          <w:sz w:val="22"/>
          <w:szCs w:val="22"/>
        </w:rPr>
        <w:t>Definitions and Interpretations</w:t>
      </w:r>
    </w:p>
    <w:p w14:paraId="2CE56908" w14:textId="77777777" w:rsidR="001F6E33" w:rsidRPr="006A5168" w:rsidRDefault="001F6E33" w:rsidP="001F6E33">
      <w:pPr>
        <w:numPr>
          <w:ilvl w:val="1"/>
          <w:numId w:val="19"/>
        </w:numPr>
        <w:tabs>
          <w:tab w:val="left" w:pos="-1440"/>
          <w:tab w:val="left" w:pos="-720"/>
          <w:tab w:val="left" w:pos="0"/>
          <w:tab w:val="left" w:pos="884"/>
        </w:tabs>
        <w:suppressAutoHyphens/>
        <w:spacing w:after="200" w:line="360" w:lineRule="auto"/>
        <w:jc w:val="both"/>
        <w:rPr>
          <w:rFonts w:ascii="Arial" w:hAnsi="Arial" w:cs="Arial"/>
          <w:spacing w:val="-3"/>
          <w:sz w:val="22"/>
          <w:szCs w:val="22"/>
        </w:rPr>
      </w:pPr>
      <w:r w:rsidRPr="006A5168">
        <w:rPr>
          <w:rFonts w:ascii="Arial" w:hAnsi="Arial" w:cs="Arial"/>
          <w:spacing w:val="-3"/>
          <w:sz w:val="22"/>
          <w:szCs w:val="22"/>
        </w:rPr>
        <w:t>In this agreement and in the Schedules hereto, the following words and expressions (save where the context requires otherwise) bear the following meanings:-</w:t>
      </w:r>
    </w:p>
    <w:p w14:paraId="77FB2E13" w14:textId="77777777" w:rsidR="001F6E33" w:rsidRPr="006A5168" w:rsidRDefault="001F6E33" w:rsidP="001F6E33">
      <w:pPr>
        <w:widowControl/>
        <w:numPr>
          <w:ilvl w:val="2"/>
          <w:numId w:val="19"/>
        </w:numPr>
        <w:tabs>
          <w:tab w:val="left" w:pos="-1440"/>
          <w:tab w:val="left" w:pos="-720"/>
          <w:tab w:val="left" w:pos="0"/>
          <w:tab w:val="left" w:pos="884"/>
        </w:tabs>
        <w:suppressAutoHyphens/>
        <w:spacing w:after="200" w:line="360" w:lineRule="auto"/>
        <w:jc w:val="both"/>
        <w:rPr>
          <w:rFonts w:ascii="Arial" w:hAnsi="Arial" w:cs="Arial"/>
          <w:spacing w:val="-3"/>
          <w:sz w:val="22"/>
          <w:szCs w:val="22"/>
        </w:rPr>
      </w:pPr>
      <w:r w:rsidRPr="006A5168">
        <w:rPr>
          <w:rFonts w:ascii="Arial" w:hAnsi="Arial" w:cs="Arial"/>
          <w:b/>
          <w:sz w:val="22"/>
          <w:szCs w:val="22"/>
        </w:rPr>
        <w:t>“Architect”</w:t>
      </w:r>
      <w:r w:rsidRPr="006A5168">
        <w:rPr>
          <w:rFonts w:ascii="Arial" w:hAnsi="Arial" w:cs="Arial"/>
          <w:sz w:val="22"/>
          <w:szCs w:val="22"/>
        </w:rPr>
        <w:t xml:space="preserve"> means the architect engaged by the Vendor to construct and erect the Townhouses and develop the Estate;</w:t>
      </w:r>
    </w:p>
    <w:p w14:paraId="7A237B65" w14:textId="77777777" w:rsidR="001F6E33" w:rsidRPr="006A5168" w:rsidRDefault="001F6E33" w:rsidP="001F6E33">
      <w:pPr>
        <w:widowControl/>
        <w:numPr>
          <w:ilvl w:val="2"/>
          <w:numId w:val="19"/>
        </w:numPr>
        <w:tabs>
          <w:tab w:val="left" w:pos="-1440"/>
          <w:tab w:val="left" w:pos="-720"/>
          <w:tab w:val="left" w:pos="0"/>
          <w:tab w:val="left" w:pos="884"/>
        </w:tabs>
        <w:suppressAutoHyphens/>
        <w:spacing w:after="200" w:line="360" w:lineRule="auto"/>
        <w:jc w:val="both"/>
        <w:rPr>
          <w:rFonts w:ascii="Arial" w:hAnsi="Arial" w:cs="Arial"/>
          <w:spacing w:val="-3"/>
          <w:sz w:val="22"/>
          <w:szCs w:val="22"/>
        </w:rPr>
      </w:pPr>
      <w:r w:rsidRPr="006A5168">
        <w:rPr>
          <w:rFonts w:ascii="Arial" w:hAnsi="Arial" w:cs="Arial"/>
          <w:b/>
          <w:spacing w:val="-3"/>
          <w:sz w:val="22"/>
          <w:szCs w:val="22"/>
        </w:rPr>
        <w:t>“Building Plans”</w:t>
      </w:r>
      <w:r w:rsidRPr="006A5168">
        <w:rPr>
          <w:rFonts w:ascii="Arial" w:hAnsi="Arial" w:cs="Arial"/>
          <w:spacing w:val="-3"/>
          <w:sz w:val="22"/>
          <w:szCs w:val="22"/>
        </w:rPr>
        <w:t xml:space="preserve"> means drawings, floor plans ( including specifications relating to the construction of the Property), bills of quantities and other documents prepared  by the Vendor and the Vendor’s Architect and approved by the appropriate County Authority (</w:t>
      </w:r>
      <w:proofErr w:type="spellStart"/>
      <w:r w:rsidRPr="006A5168">
        <w:rPr>
          <w:rFonts w:ascii="Arial" w:hAnsi="Arial" w:cs="Arial"/>
          <w:spacing w:val="-3"/>
          <w:sz w:val="22"/>
          <w:szCs w:val="22"/>
        </w:rPr>
        <w:t>ies</w:t>
      </w:r>
      <w:proofErr w:type="spellEnd"/>
      <w:r w:rsidRPr="006A5168">
        <w:rPr>
          <w:rFonts w:ascii="Arial" w:hAnsi="Arial" w:cs="Arial"/>
          <w:spacing w:val="-3"/>
          <w:sz w:val="22"/>
          <w:szCs w:val="22"/>
        </w:rPr>
        <w:t xml:space="preserve">) as the same may be supplemented, </w:t>
      </w:r>
      <w:commentRangeStart w:id="5"/>
      <w:r w:rsidRPr="006A5168">
        <w:rPr>
          <w:rFonts w:ascii="Arial" w:hAnsi="Arial" w:cs="Arial"/>
          <w:spacing w:val="-3"/>
          <w:sz w:val="22"/>
          <w:szCs w:val="22"/>
        </w:rPr>
        <w:t>replaced, added to or revised by the Vendor from time to time as provided herein)  showing and describing the works to be carried out by or under the direction of the Vendor;</w:t>
      </w:r>
      <w:commentRangeEnd w:id="5"/>
      <w:r w:rsidR="00386444">
        <w:rPr>
          <w:rStyle w:val="CommentReference"/>
        </w:rPr>
        <w:commentReference w:id="5"/>
      </w:r>
    </w:p>
    <w:p w14:paraId="3E41D27E" w14:textId="77777777" w:rsidR="001F6E33" w:rsidRPr="006A5168" w:rsidRDefault="001F6E33" w:rsidP="001F6E33">
      <w:pPr>
        <w:widowControl/>
        <w:numPr>
          <w:ilvl w:val="2"/>
          <w:numId w:val="19"/>
        </w:numPr>
        <w:tabs>
          <w:tab w:val="left" w:pos="-1440"/>
          <w:tab w:val="left" w:pos="-720"/>
          <w:tab w:val="left" w:pos="0"/>
          <w:tab w:val="left" w:pos="884"/>
        </w:tabs>
        <w:suppressAutoHyphens/>
        <w:spacing w:after="200" w:line="360" w:lineRule="auto"/>
        <w:jc w:val="both"/>
        <w:rPr>
          <w:rFonts w:ascii="Arial" w:hAnsi="Arial" w:cs="Arial"/>
          <w:spacing w:val="-3"/>
          <w:sz w:val="22"/>
          <w:szCs w:val="22"/>
        </w:rPr>
      </w:pPr>
      <w:r w:rsidRPr="006A5168">
        <w:rPr>
          <w:rFonts w:ascii="Arial" w:hAnsi="Arial" w:cs="Arial"/>
          <w:b/>
          <w:spacing w:val="-3"/>
          <w:sz w:val="22"/>
          <w:szCs w:val="22"/>
        </w:rPr>
        <w:t>“Certificate of Practical Completion”</w:t>
      </w:r>
      <w:r w:rsidRPr="006A5168">
        <w:rPr>
          <w:rFonts w:ascii="Arial" w:hAnsi="Arial" w:cs="Arial"/>
          <w:spacing w:val="-3"/>
          <w:sz w:val="22"/>
          <w:szCs w:val="22"/>
        </w:rPr>
        <w:t xml:space="preserve"> means the certificate issued by the Architect to the effect that, in the Architect’s opinion, the Works have reached a stage where they can be used for the purpose for which they were built;</w:t>
      </w:r>
    </w:p>
    <w:p w14:paraId="7E350EE6" w14:textId="77777777" w:rsidR="001F6E33" w:rsidRPr="006A5168" w:rsidRDefault="001F6E33" w:rsidP="001F6E33">
      <w:pPr>
        <w:widowControl/>
        <w:numPr>
          <w:ilvl w:val="2"/>
          <w:numId w:val="19"/>
        </w:numPr>
        <w:tabs>
          <w:tab w:val="left" w:pos="-1440"/>
          <w:tab w:val="left" w:pos="-720"/>
          <w:tab w:val="left" w:pos="0"/>
          <w:tab w:val="left" w:pos="884"/>
        </w:tabs>
        <w:suppressAutoHyphens/>
        <w:spacing w:after="200" w:line="360" w:lineRule="auto"/>
        <w:jc w:val="both"/>
        <w:rPr>
          <w:rFonts w:ascii="Arial" w:hAnsi="Arial" w:cs="Arial"/>
          <w:spacing w:val="-3"/>
          <w:sz w:val="22"/>
          <w:szCs w:val="22"/>
        </w:rPr>
      </w:pPr>
      <w:r w:rsidRPr="006A5168">
        <w:rPr>
          <w:rFonts w:ascii="Arial" w:eastAsia="MS Mincho" w:hAnsi="Arial" w:cs="Arial"/>
          <w:b/>
          <w:sz w:val="22"/>
          <w:szCs w:val="22"/>
        </w:rPr>
        <w:t>"Common Parts"</w:t>
      </w:r>
      <w:r w:rsidRPr="006A5168">
        <w:rPr>
          <w:rFonts w:ascii="Arial" w:eastAsia="MS Mincho" w:hAnsi="Arial" w:cs="Arial"/>
          <w:sz w:val="22"/>
          <w:szCs w:val="22"/>
        </w:rPr>
        <w:t xml:space="preserve"> meaning assigned in the Lease;</w:t>
      </w:r>
    </w:p>
    <w:p w14:paraId="548999AB" w14:textId="77777777" w:rsidR="001F6E33" w:rsidRPr="006A5168" w:rsidRDefault="001F6E33" w:rsidP="001F6E33">
      <w:pPr>
        <w:widowControl/>
        <w:numPr>
          <w:ilvl w:val="2"/>
          <w:numId w:val="19"/>
        </w:numPr>
        <w:tabs>
          <w:tab w:val="left" w:pos="-1440"/>
          <w:tab w:val="left" w:pos="-720"/>
          <w:tab w:val="left" w:pos="0"/>
          <w:tab w:val="left" w:pos="884"/>
        </w:tabs>
        <w:suppressAutoHyphens/>
        <w:spacing w:after="200" w:line="360" w:lineRule="auto"/>
        <w:jc w:val="both"/>
        <w:rPr>
          <w:rFonts w:ascii="Arial" w:hAnsi="Arial" w:cs="Arial"/>
          <w:spacing w:val="-3"/>
          <w:sz w:val="22"/>
          <w:szCs w:val="22"/>
        </w:rPr>
      </w:pPr>
      <w:r w:rsidRPr="006A5168">
        <w:rPr>
          <w:rFonts w:ascii="Arial" w:hAnsi="Arial" w:cs="Arial"/>
          <w:b/>
          <w:spacing w:val="-3"/>
          <w:sz w:val="22"/>
          <w:szCs w:val="22"/>
        </w:rPr>
        <w:lastRenderedPageBreak/>
        <w:t>“Completion Date”</w:t>
      </w:r>
      <w:r w:rsidRPr="006A5168">
        <w:rPr>
          <w:rFonts w:ascii="Arial" w:hAnsi="Arial" w:cs="Arial"/>
          <w:spacing w:val="-3"/>
          <w:sz w:val="22"/>
          <w:szCs w:val="22"/>
        </w:rPr>
        <w:t xml:space="preserve"> means 18 months from the estimated Commencement Date or the twenty first (21</w:t>
      </w:r>
      <w:r w:rsidRPr="006A5168">
        <w:rPr>
          <w:rFonts w:ascii="Arial" w:hAnsi="Arial" w:cs="Arial"/>
          <w:spacing w:val="-3"/>
          <w:sz w:val="22"/>
          <w:szCs w:val="22"/>
          <w:vertAlign w:val="superscript"/>
        </w:rPr>
        <w:t>st</w:t>
      </w:r>
      <w:r w:rsidRPr="006A5168">
        <w:rPr>
          <w:rFonts w:ascii="Arial" w:hAnsi="Arial" w:cs="Arial"/>
          <w:spacing w:val="-3"/>
          <w:sz w:val="22"/>
          <w:szCs w:val="22"/>
        </w:rPr>
        <w:t>) day after the County Government of Kiambu  grants and issues the Certificate of Occupation of the Estate, whichever shall be the later date;</w:t>
      </w:r>
    </w:p>
    <w:p w14:paraId="3DD928BC" w14:textId="77777777" w:rsidR="001F6E33" w:rsidRPr="006A5168" w:rsidRDefault="001F6E33" w:rsidP="001F6E33">
      <w:pPr>
        <w:widowControl/>
        <w:numPr>
          <w:ilvl w:val="2"/>
          <w:numId w:val="19"/>
        </w:numPr>
        <w:tabs>
          <w:tab w:val="left" w:pos="-1440"/>
          <w:tab w:val="left" w:pos="-720"/>
          <w:tab w:val="left" w:pos="0"/>
          <w:tab w:val="left" w:pos="884"/>
        </w:tabs>
        <w:suppressAutoHyphens/>
        <w:spacing w:after="200" w:line="360" w:lineRule="auto"/>
        <w:jc w:val="both"/>
        <w:rPr>
          <w:rFonts w:ascii="Arial" w:hAnsi="Arial" w:cs="Arial"/>
          <w:spacing w:val="-3"/>
          <w:sz w:val="22"/>
          <w:szCs w:val="22"/>
        </w:rPr>
      </w:pPr>
      <w:r w:rsidRPr="006A5168">
        <w:rPr>
          <w:rFonts w:ascii="Arial" w:hAnsi="Arial" w:cs="Arial"/>
          <w:b/>
          <w:spacing w:val="-3"/>
          <w:sz w:val="22"/>
          <w:szCs w:val="22"/>
        </w:rPr>
        <w:t>“Defects Liability Period”</w:t>
      </w:r>
      <w:r w:rsidRPr="006A5168">
        <w:rPr>
          <w:rFonts w:ascii="Arial" w:hAnsi="Arial" w:cs="Arial"/>
          <w:spacing w:val="-3"/>
          <w:sz w:val="22"/>
          <w:szCs w:val="22"/>
        </w:rPr>
        <w:t xml:space="preserve"> means Six (6) months from the date of issuance of the Certificate of Practical Completion;</w:t>
      </w:r>
    </w:p>
    <w:p w14:paraId="4EFC988D" w14:textId="77777777" w:rsidR="001F6E33" w:rsidRPr="006A5168" w:rsidRDefault="001F6E33" w:rsidP="001F6E33">
      <w:pPr>
        <w:widowControl/>
        <w:numPr>
          <w:ilvl w:val="2"/>
          <w:numId w:val="19"/>
        </w:numPr>
        <w:tabs>
          <w:tab w:val="left" w:pos="-1440"/>
          <w:tab w:val="left" w:pos="-720"/>
          <w:tab w:val="left" w:pos="0"/>
          <w:tab w:val="left" w:pos="884"/>
        </w:tabs>
        <w:suppressAutoHyphens/>
        <w:spacing w:after="200" w:line="360" w:lineRule="auto"/>
        <w:jc w:val="both"/>
        <w:rPr>
          <w:rFonts w:ascii="Arial" w:hAnsi="Arial" w:cs="Arial"/>
          <w:spacing w:val="-3"/>
          <w:sz w:val="22"/>
          <w:szCs w:val="22"/>
        </w:rPr>
      </w:pPr>
      <w:r w:rsidRPr="006A5168">
        <w:rPr>
          <w:rFonts w:ascii="Arial" w:hAnsi="Arial" w:cs="Arial"/>
          <w:b/>
          <w:spacing w:val="-3"/>
          <w:sz w:val="22"/>
          <w:szCs w:val="22"/>
        </w:rPr>
        <w:t>“Estimated Commencement Date”</w:t>
      </w:r>
      <w:r w:rsidRPr="006A5168">
        <w:rPr>
          <w:rFonts w:ascii="Arial" w:hAnsi="Arial" w:cs="Arial"/>
          <w:spacing w:val="-3"/>
          <w:sz w:val="22"/>
          <w:szCs w:val="22"/>
        </w:rPr>
        <w:t xml:space="preserve"> means 1</w:t>
      </w:r>
      <w:r w:rsidRPr="006A5168">
        <w:rPr>
          <w:rFonts w:ascii="Arial" w:hAnsi="Arial" w:cs="Arial"/>
          <w:spacing w:val="-3"/>
          <w:sz w:val="22"/>
          <w:szCs w:val="22"/>
          <w:vertAlign w:val="superscript"/>
        </w:rPr>
        <w:t>st</w:t>
      </w:r>
      <w:r w:rsidRPr="006A5168">
        <w:rPr>
          <w:rFonts w:ascii="Arial" w:hAnsi="Arial" w:cs="Arial"/>
          <w:spacing w:val="-3"/>
          <w:sz w:val="22"/>
          <w:szCs w:val="22"/>
        </w:rPr>
        <w:t xml:space="preserve"> September 2020</w:t>
      </w:r>
    </w:p>
    <w:p w14:paraId="4B753469" w14:textId="77777777" w:rsidR="001F6E33" w:rsidRPr="006A5168" w:rsidRDefault="001F6E33" w:rsidP="001F6E33">
      <w:pPr>
        <w:widowControl/>
        <w:numPr>
          <w:ilvl w:val="2"/>
          <w:numId w:val="19"/>
        </w:numPr>
        <w:tabs>
          <w:tab w:val="left" w:pos="-1440"/>
          <w:tab w:val="left" w:pos="-720"/>
          <w:tab w:val="left" w:pos="0"/>
          <w:tab w:val="left" w:pos="884"/>
        </w:tabs>
        <w:suppressAutoHyphens/>
        <w:spacing w:after="200" w:line="360" w:lineRule="auto"/>
        <w:jc w:val="both"/>
        <w:rPr>
          <w:rFonts w:ascii="Arial" w:hAnsi="Arial" w:cs="Arial"/>
          <w:spacing w:val="-3"/>
          <w:sz w:val="22"/>
          <w:szCs w:val="22"/>
        </w:rPr>
      </w:pPr>
      <w:r w:rsidRPr="006A5168">
        <w:rPr>
          <w:rFonts w:ascii="Arial" w:hAnsi="Arial" w:cs="Arial"/>
          <w:b/>
          <w:spacing w:val="-3"/>
          <w:sz w:val="22"/>
          <w:szCs w:val="22"/>
        </w:rPr>
        <w:t xml:space="preserve"> “Estimated Completion Date”</w:t>
      </w:r>
      <w:r w:rsidRPr="006A5168">
        <w:rPr>
          <w:rFonts w:ascii="Arial" w:hAnsi="Arial" w:cs="Arial"/>
          <w:spacing w:val="-3"/>
          <w:sz w:val="22"/>
          <w:szCs w:val="22"/>
        </w:rPr>
        <w:t xml:space="preserve"> means 28</w:t>
      </w:r>
      <w:r w:rsidRPr="006A5168">
        <w:rPr>
          <w:rFonts w:ascii="Arial" w:hAnsi="Arial" w:cs="Arial"/>
          <w:spacing w:val="-3"/>
          <w:sz w:val="22"/>
          <w:szCs w:val="22"/>
          <w:vertAlign w:val="superscript"/>
        </w:rPr>
        <w:t>th</w:t>
      </w:r>
      <w:r w:rsidRPr="006A5168">
        <w:rPr>
          <w:rFonts w:ascii="Arial" w:hAnsi="Arial" w:cs="Arial"/>
          <w:spacing w:val="-3"/>
          <w:sz w:val="22"/>
          <w:szCs w:val="22"/>
        </w:rPr>
        <w:t xml:space="preserve">  day of February, 2022;</w:t>
      </w:r>
    </w:p>
    <w:p w14:paraId="6A687C27" w14:textId="77777777" w:rsidR="001F6E33" w:rsidRPr="006A5168" w:rsidRDefault="001F6E33" w:rsidP="001F6E33">
      <w:pPr>
        <w:widowControl/>
        <w:numPr>
          <w:ilvl w:val="2"/>
          <w:numId w:val="19"/>
        </w:numPr>
        <w:tabs>
          <w:tab w:val="left" w:pos="-1440"/>
          <w:tab w:val="left" w:pos="-720"/>
          <w:tab w:val="left" w:pos="0"/>
          <w:tab w:val="left" w:pos="884"/>
        </w:tabs>
        <w:suppressAutoHyphens/>
        <w:spacing w:after="200" w:line="360" w:lineRule="auto"/>
        <w:jc w:val="both"/>
        <w:rPr>
          <w:rFonts w:ascii="Arial" w:hAnsi="Arial" w:cs="Arial"/>
          <w:spacing w:val="-3"/>
          <w:sz w:val="22"/>
          <w:szCs w:val="22"/>
        </w:rPr>
      </w:pPr>
      <w:r w:rsidRPr="006A5168">
        <w:rPr>
          <w:rFonts w:ascii="Arial" w:hAnsi="Arial" w:cs="Arial"/>
          <w:b/>
          <w:spacing w:val="-3"/>
          <w:sz w:val="22"/>
          <w:szCs w:val="22"/>
        </w:rPr>
        <w:t xml:space="preserve">‘Estate’ </w:t>
      </w:r>
      <w:r w:rsidRPr="006A5168">
        <w:rPr>
          <w:rFonts w:ascii="Arial" w:hAnsi="Arial" w:cs="Arial"/>
          <w:spacing w:val="-3"/>
          <w:sz w:val="22"/>
          <w:szCs w:val="22"/>
        </w:rPr>
        <w:t>means the entire residential estate comprising of One Hundred and Twenty Four (124) semi-detached Townhouses, gardens, estate roads and common amenities;</w:t>
      </w:r>
    </w:p>
    <w:p w14:paraId="456FE678" w14:textId="77777777" w:rsidR="001F6E33" w:rsidRPr="006A5168" w:rsidRDefault="001F6E33" w:rsidP="001F6E33">
      <w:pPr>
        <w:widowControl/>
        <w:numPr>
          <w:ilvl w:val="2"/>
          <w:numId w:val="19"/>
        </w:numPr>
        <w:tabs>
          <w:tab w:val="left" w:pos="-1440"/>
          <w:tab w:val="left" w:pos="-720"/>
          <w:tab w:val="left" w:pos="0"/>
          <w:tab w:val="left" w:pos="884"/>
        </w:tabs>
        <w:suppressAutoHyphens/>
        <w:spacing w:after="200" w:line="360" w:lineRule="auto"/>
        <w:jc w:val="both"/>
        <w:rPr>
          <w:rFonts w:ascii="Arial" w:hAnsi="Arial" w:cs="Arial"/>
          <w:spacing w:val="-3"/>
          <w:sz w:val="22"/>
          <w:szCs w:val="22"/>
        </w:rPr>
      </w:pPr>
      <w:r w:rsidRPr="006A5168">
        <w:rPr>
          <w:rFonts w:ascii="Arial" w:hAnsi="Arial" w:cs="Arial"/>
          <w:b/>
          <w:spacing w:val="-3"/>
          <w:sz w:val="22"/>
          <w:szCs w:val="22"/>
        </w:rPr>
        <w:t>“Insured Risks”</w:t>
      </w:r>
      <w:r w:rsidRPr="006A5168">
        <w:rPr>
          <w:rFonts w:ascii="Arial" w:hAnsi="Arial" w:cs="Arial"/>
          <w:spacing w:val="-3"/>
          <w:sz w:val="22"/>
          <w:szCs w:val="22"/>
        </w:rPr>
        <w:t xml:space="preserve"> means loss or damage by fire lightning explosion aircraft (including articles dropped from aircraft) riot civil commotion malicious persons earthquake storm tempest flood bursting and overflowing of water pipes, tanks and other apparatus and impact by road vehicles;</w:t>
      </w:r>
    </w:p>
    <w:p w14:paraId="70E95E8F" w14:textId="77777777" w:rsidR="001F6E33" w:rsidRPr="006A5168" w:rsidRDefault="001F6E33" w:rsidP="001F6E33">
      <w:pPr>
        <w:pStyle w:val="ListParagraph"/>
        <w:numPr>
          <w:ilvl w:val="2"/>
          <w:numId w:val="19"/>
        </w:numPr>
        <w:spacing w:line="360" w:lineRule="auto"/>
        <w:rPr>
          <w:rFonts w:ascii="Arial" w:hAnsi="Arial" w:cs="Arial"/>
          <w:spacing w:val="-3"/>
          <w:sz w:val="22"/>
          <w:szCs w:val="22"/>
        </w:rPr>
      </w:pPr>
      <w:r w:rsidRPr="006A5168">
        <w:rPr>
          <w:rFonts w:ascii="Arial" w:hAnsi="Arial" w:cs="Arial"/>
          <w:spacing w:val="-3"/>
          <w:sz w:val="22"/>
          <w:szCs w:val="22"/>
        </w:rPr>
        <w:t>“</w:t>
      </w:r>
      <w:r w:rsidRPr="006A5168">
        <w:rPr>
          <w:rFonts w:ascii="Arial" w:hAnsi="Arial" w:cs="Arial"/>
          <w:b/>
          <w:spacing w:val="-3"/>
          <w:sz w:val="22"/>
          <w:szCs w:val="22"/>
        </w:rPr>
        <w:t>Lease</w:t>
      </w:r>
      <w:r w:rsidRPr="006A5168">
        <w:rPr>
          <w:rFonts w:ascii="Arial" w:hAnsi="Arial" w:cs="Arial"/>
          <w:spacing w:val="-3"/>
          <w:sz w:val="22"/>
          <w:szCs w:val="22"/>
        </w:rPr>
        <w:t xml:space="preserve">” </w:t>
      </w:r>
      <w:r w:rsidRPr="006A5168">
        <w:rPr>
          <w:rFonts w:ascii="Arial" w:hAnsi="Arial" w:cs="Arial"/>
          <w:spacing w:val="-3"/>
          <w:sz w:val="22"/>
          <w:szCs w:val="22"/>
        </w:rPr>
        <w:tab/>
        <w:t xml:space="preserve">means a lease or a sub- lease for the Premises; </w:t>
      </w:r>
    </w:p>
    <w:p w14:paraId="43DD9367" w14:textId="77777777" w:rsidR="001F6E33" w:rsidRPr="006A5168" w:rsidRDefault="001F6E33" w:rsidP="001F6E33">
      <w:pPr>
        <w:pStyle w:val="NoSpacing"/>
        <w:rPr>
          <w:rFonts w:ascii="Arial" w:hAnsi="Arial" w:cs="Arial"/>
        </w:rPr>
      </w:pPr>
    </w:p>
    <w:p w14:paraId="266CAF36" w14:textId="77777777" w:rsidR="001F6E33" w:rsidRPr="006A5168" w:rsidRDefault="001F6E33" w:rsidP="001F6E33">
      <w:pPr>
        <w:pStyle w:val="ListParagraph"/>
        <w:numPr>
          <w:ilvl w:val="2"/>
          <w:numId w:val="19"/>
        </w:numPr>
        <w:spacing w:line="360" w:lineRule="auto"/>
        <w:jc w:val="both"/>
        <w:rPr>
          <w:rFonts w:ascii="Arial" w:hAnsi="Arial" w:cs="Arial"/>
          <w:spacing w:val="-3"/>
          <w:sz w:val="22"/>
          <w:szCs w:val="22"/>
        </w:rPr>
      </w:pPr>
      <w:r w:rsidRPr="006A5168">
        <w:rPr>
          <w:rFonts w:ascii="Arial" w:hAnsi="Arial" w:cs="Arial"/>
          <w:b/>
          <w:spacing w:val="-3"/>
          <w:sz w:val="22"/>
          <w:szCs w:val="22"/>
        </w:rPr>
        <w:t xml:space="preserve"> “Premises”</w:t>
      </w:r>
      <w:r w:rsidRPr="006A5168">
        <w:rPr>
          <w:rFonts w:ascii="Arial" w:hAnsi="Arial" w:cs="Arial"/>
          <w:spacing w:val="-3"/>
          <w:sz w:val="22"/>
          <w:szCs w:val="22"/>
        </w:rPr>
        <w:tab/>
        <w:t xml:space="preserve">means all that Three bedroom town house erected on the Land, a known as </w:t>
      </w:r>
      <w:r w:rsidR="002423D3" w:rsidRPr="006A5168">
        <w:rPr>
          <w:rFonts w:ascii="Arial" w:hAnsi="Arial" w:cs="Arial"/>
          <w:b/>
          <w:spacing w:val="-3"/>
          <w:sz w:val="22"/>
          <w:szCs w:val="22"/>
        </w:rPr>
        <w:t>Unit Number 7</w:t>
      </w:r>
      <w:r w:rsidRPr="006A5168">
        <w:rPr>
          <w:rFonts w:ascii="Arial" w:hAnsi="Arial" w:cs="Arial"/>
          <w:b/>
          <w:spacing w:val="-3"/>
          <w:sz w:val="22"/>
          <w:szCs w:val="22"/>
        </w:rPr>
        <w:t>6</w:t>
      </w:r>
      <w:r w:rsidRPr="006A5168">
        <w:rPr>
          <w:rFonts w:ascii="Arial" w:hAnsi="Arial" w:cs="Arial"/>
          <w:spacing w:val="-3"/>
          <w:sz w:val="22"/>
          <w:szCs w:val="22"/>
        </w:rPr>
        <w:t xml:space="preserve"> Described in the floor plans registered at the Registry of Documents in Nairobi as Volume……..……… Folio……………… and File……………….;</w:t>
      </w:r>
    </w:p>
    <w:p w14:paraId="328A6776" w14:textId="77777777" w:rsidR="001F6E33" w:rsidRPr="006A5168" w:rsidRDefault="001F6E33" w:rsidP="001F6E33">
      <w:pPr>
        <w:pStyle w:val="NoSpacing"/>
        <w:rPr>
          <w:rFonts w:ascii="Arial" w:hAnsi="Arial" w:cs="Arial"/>
        </w:rPr>
      </w:pPr>
    </w:p>
    <w:p w14:paraId="02AFE03B" w14:textId="77777777" w:rsidR="001F6E33" w:rsidRPr="006A5168" w:rsidRDefault="001F6E33" w:rsidP="001F6E33">
      <w:pPr>
        <w:widowControl/>
        <w:numPr>
          <w:ilvl w:val="2"/>
          <w:numId w:val="19"/>
        </w:numPr>
        <w:tabs>
          <w:tab w:val="left" w:pos="-1440"/>
          <w:tab w:val="left" w:pos="-720"/>
          <w:tab w:val="left" w:pos="0"/>
          <w:tab w:val="left" w:pos="884"/>
        </w:tabs>
        <w:suppressAutoHyphens/>
        <w:spacing w:after="200" w:line="360" w:lineRule="auto"/>
        <w:jc w:val="both"/>
        <w:rPr>
          <w:rFonts w:ascii="Arial" w:hAnsi="Arial" w:cs="Arial"/>
          <w:spacing w:val="-3"/>
          <w:sz w:val="22"/>
          <w:szCs w:val="22"/>
        </w:rPr>
      </w:pPr>
      <w:r w:rsidRPr="006A5168">
        <w:rPr>
          <w:rFonts w:ascii="Arial" w:hAnsi="Arial" w:cs="Arial"/>
          <w:b/>
          <w:spacing w:val="-3"/>
          <w:sz w:val="22"/>
          <w:szCs w:val="22"/>
        </w:rPr>
        <w:t xml:space="preserve"> “Purchase Price”</w:t>
      </w:r>
      <w:r w:rsidRPr="006A5168">
        <w:rPr>
          <w:rFonts w:ascii="Arial" w:hAnsi="Arial" w:cs="Arial"/>
          <w:spacing w:val="-3"/>
          <w:sz w:val="22"/>
          <w:szCs w:val="22"/>
        </w:rPr>
        <w:t xml:space="preserve"> means the sum of </w:t>
      </w:r>
      <w:r w:rsidRPr="006A5168">
        <w:rPr>
          <w:rFonts w:ascii="Arial" w:hAnsi="Arial" w:cs="Arial"/>
          <w:b/>
          <w:color w:val="000000"/>
          <w:sz w:val="22"/>
          <w:szCs w:val="22"/>
        </w:rPr>
        <w:t>Kenya Shillings Twenty Million only (</w:t>
      </w:r>
      <w:proofErr w:type="spellStart"/>
      <w:r w:rsidRPr="006A5168">
        <w:rPr>
          <w:rFonts w:ascii="Arial" w:hAnsi="Arial" w:cs="Arial"/>
          <w:b/>
          <w:color w:val="000000"/>
          <w:sz w:val="22"/>
          <w:szCs w:val="22"/>
        </w:rPr>
        <w:t>Kshs</w:t>
      </w:r>
      <w:proofErr w:type="spellEnd"/>
      <w:r w:rsidRPr="006A5168">
        <w:rPr>
          <w:rFonts w:ascii="Arial" w:hAnsi="Arial" w:cs="Arial"/>
          <w:b/>
          <w:color w:val="000000"/>
          <w:sz w:val="22"/>
          <w:szCs w:val="22"/>
        </w:rPr>
        <w:t>. 20,000,000)</w:t>
      </w:r>
      <w:r w:rsidRPr="006A5168">
        <w:rPr>
          <w:rFonts w:ascii="Arial" w:hAnsi="Arial" w:cs="Arial"/>
          <w:spacing w:val="-3"/>
          <w:sz w:val="22"/>
          <w:szCs w:val="22"/>
        </w:rPr>
        <w:t xml:space="preserve"> payable as provided for herein under;</w:t>
      </w:r>
    </w:p>
    <w:p w14:paraId="3039DA0D" w14:textId="77777777" w:rsidR="001F6E33" w:rsidRPr="006A5168" w:rsidRDefault="001F6E33" w:rsidP="001F6E33">
      <w:pPr>
        <w:widowControl/>
        <w:numPr>
          <w:ilvl w:val="2"/>
          <w:numId w:val="19"/>
        </w:numPr>
        <w:tabs>
          <w:tab w:val="left" w:pos="-1440"/>
          <w:tab w:val="left" w:pos="-720"/>
          <w:tab w:val="left" w:pos="0"/>
          <w:tab w:val="left" w:pos="884"/>
        </w:tabs>
        <w:suppressAutoHyphens/>
        <w:spacing w:after="200" w:line="360" w:lineRule="auto"/>
        <w:jc w:val="both"/>
        <w:rPr>
          <w:rFonts w:ascii="Arial" w:hAnsi="Arial" w:cs="Arial"/>
          <w:spacing w:val="-3"/>
          <w:sz w:val="22"/>
          <w:szCs w:val="22"/>
        </w:rPr>
      </w:pPr>
      <w:r w:rsidRPr="006A5168">
        <w:rPr>
          <w:rFonts w:ascii="Arial" w:hAnsi="Arial" w:cs="Arial"/>
          <w:b/>
          <w:spacing w:val="-3"/>
          <w:sz w:val="22"/>
          <w:szCs w:val="22"/>
        </w:rPr>
        <w:t>“Purchaser’s Advocates”</w:t>
      </w:r>
      <w:r w:rsidRPr="006A5168">
        <w:rPr>
          <w:rFonts w:ascii="Arial" w:hAnsi="Arial" w:cs="Arial"/>
          <w:spacing w:val="-3"/>
          <w:sz w:val="22"/>
          <w:szCs w:val="22"/>
        </w:rPr>
        <w:t xml:space="preserve"> </w:t>
      </w:r>
      <w:r w:rsidR="002423D3" w:rsidRPr="006A5168">
        <w:rPr>
          <w:rFonts w:ascii="Arial" w:hAnsi="Arial" w:cs="Arial"/>
          <w:spacing w:val="-3"/>
          <w:sz w:val="22"/>
          <w:szCs w:val="22"/>
        </w:rPr>
        <w:t xml:space="preserve">Disha </w:t>
      </w:r>
      <w:proofErr w:type="spellStart"/>
      <w:r w:rsidR="002423D3" w:rsidRPr="006A5168">
        <w:rPr>
          <w:rFonts w:ascii="Arial" w:hAnsi="Arial" w:cs="Arial"/>
          <w:spacing w:val="-3"/>
          <w:sz w:val="22"/>
          <w:szCs w:val="22"/>
        </w:rPr>
        <w:t>Ana</w:t>
      </w:r>
      <w:ins w:id="6" w:author="Mishti Vora" w:date="2020-10-08T08:31:00Z">
        <w:r w:rsidR="00386444">
          <w:rPr>
            <w:rFonts w:ascii="Arial" w:hAnsi="Arial" w:cs="Arial"/>
            <w:spacing w:val="-3"/>
            <w:sz w:val="22"/>
            <w:szCs w:val="22"/>
          </w:rPr>
          <w:t>na</w:t>
        </w:r>
      </w:ins>
      <w:del w:id="7" w:author="Mishti Vora" w:date="2020-10-08T08:31:00Z">
        <w:r w:rsidR="002423D3" w:rsidRPr="006A5168" w:rsidDel="00386444">
          <w:rPr>
            <w:rFonts w:ascii="Arial" w:hAnsi="Arial" w:cs="Arial"/>
            <w:spacing w:val="-3"/>
            <w:sz w:val="22"/>
            <w:szCs w:val="22"/>
          </w:rPr>
          <w:delText>u</w:delText>
        </w:r>
      </w:del>
      <w:r w:rsidR="002423D3" w:rsidRPr="006A5168">
        <w:rPr>
          <w:rFonts w:ascii="Arial" w:hAnsi="Arial" w:cs="Arial"/>
          <w:spacing w:val="-3"/>
          <w:sz w:val="22"/>
          <w:szCs w:val="22"/>
        </w:rPr>
        <w:t>nd</w:t>
      </w:r>
      <w:proofErr w:type="spellEnd"/>
      <w:r w:rsidR="002423D3" w:rsidRPr="006A5168">
        <w:rPr>
          <w:rFonts w:ascii="Arial" w:hAnsi="Arial" w:cs="Arial"/>
          <w:spacing w:val="-3"/>
          <w:sz w:val="22"/>
          <w:szCs w:val="22"/>
        </w:rPr>
        <w:t xml:space="preserve"> of Mobile Phone Number 0756787798 and Email Address</w:t>
      </w:r>
      <w:r w:rsidR="006A5168" w:rsidRPr="006A5168">
        <w:rPr>
          <w:rFonts w:ascii="Arial" w:hAnsi="Arial" w:cs="Arial"/>
          <w:spacing w:val="-3"/>
          <w:sz w:val="22"/>
          <w:szCs w:val="22"/>
        </w:rPr>
        <w:t>; dishaana</w:t>
      </w:r>
      <w:r w:rsidR="002423D3" w:rsidRPr="006A5168">
        <w:rPr>
          <w:rFonts w:ascii="Arial" w:hAnsi="Arial" w:cs="Arial"/>
          <w:spacing w:val="-3"/>
          <w:sz w:val="22"/>
          <w:szCs w:val="22"/>
        </w:rPr>
        <w:t>nd21@gmail.com</w:t>
      </w:r>
    </w:p>
    <w:p w14:paraId="366EFB6B" w14:textId="77777777" w:rsidR="001F6E33" w:rsidRPr="006A5168" w:rsidRDefault="001F6E33" w:rsidP="001F6E33">
      <w:pPr>
        <w:widowControl/>
        <w:numPr>
          <w:ilvl w:val="2"/>
          <w:numId w:val="19"/>
        </w:numPr>
        <w:tabs>
          <w:tab w:val="left" w:pos="-1440"/>
          <w:tab w:val="left" w:pos="-720"/>
          <w:tab w:val="left" w:pos="0"/>
          <w:tab w:val="left" w:pos="884"/>
        </w:tabs>
        <w:suppressAutoHyphens/>
        <w:spacing w:after="200" w:line="360" w:lineRule="auto"/>
        <w:jc w:val="both"/>
        <w:rPr>
          <w:rFonts w:ascii="Arial" w:hAnsi="Arial" w:cs="Arial"/>
          <w:spacing w:val="-3"/>
          <w:sz w:val="22"/>
          <w:szCs w:val="22"/>
        </w:rPr>
      </w:pPr>
      <w:r w:rsidRPr="006A5168">
        <w:rPr>
          <w:rFonts w:ascii="Arial" w:hAnsi="Arial" w:cs="Arial"/>
          <w:b/>
          <w:spacing w:val="-3"/>
          <w:sz w:val="22"/>
          <w:szCs w:val="22"/>
        </w:rPr>
        <w:t xml:space="preserve"> “Vendor’s Advocates”</w:t>
      </w:r>
      <w:r w:rsidRPr="006A5168">
        <w:rPr>
          <w:rFonts w:ascii="Arial" w:hAnsi="Arial" w:cs="Arial"/>
          <w:spacing w:val="-3"/>
          <w:sz w:val="22"/>
          <w:szCs w:val="22"/>
        </w:rPr>
        <w:t xml:space="preserve"> means Namasaka &amp; Kariuki  </w:t>
      </w:r>
      <w:r w:rsidRPr="006A5168">
        <w:rPr>
          <w:rFonts w:ascii="Arial" w:hAnsi="Arial" w:cs="Arial"/>
          <w:sz w:val="22"/>
          <w:szCs w:val="22"/>
        </w:rPr>
        <w:t xml:space="preserve">Advocates, </w:t>
      </w:r>
      <w:r w:rsidRPr="006A5168">
        <w:rPr>
          <w:rFonts w:ascii="Arial" w:hAnsi="Arial" w:cs="Arial"/>
          <w:noProof/>
          <w:sz w:val="22"/>
          <w:szCs w:val="22"/>
        </w:rPr>
        <w:t>Pamstech House, 4</w:t>
      </w:r>
      <w:r w:rsidRPr="006A5168">
        <w:rPr>
          <w:rFonts w:ascii="Arial" w:hAnsi="Arial" w:cs="Arial"/>
          <w:noProof/>
          <w:sz w:val="22"/>
          <w:szCs w:val="22"/>
          <w:vertAlign w:val="superscript"/>
        </w:rPr>
        <w:t>th</w:t>
      </w:r>
      <w:r w:rsidRPr="006A5168">
        <w:rPr>
          <w:rFonts w:ascii="Arial" w:hAnsi="Arial" w:cs="Arial"/>
          <w:noProof/>
          <w:sz w:val="22"/>
          <w:szCs w:val="22"/>
        </w:rPr>
        <w:t xml:space="preserve"> Floor</w:t>
      </w:r>
      <w:r w:rsidRPr="006A5168">
        <w:rPr>
          <w:rFonts w:ascii="Arial" w:hAnsi="Arial" w:cs="Arial"/>
          <w:sz w:val="22"/>
          <w:szCs w:val="22"/>
        </w:rPr>
        <w:t xml:space="preserve"> and of P.O. Box 2497-00606, Nairobi;</w:t>
      </w:r>
    </w:p>
    <w:p w14:paraId="5AB0086B" w14:textId="77777777" w:rsidR="001F6E33" w:rsidRPr="006A5168" w:rsidRDefault="001F6E33" w:rsidP="001F6E33">
      <w:pPr>
        <w:widowControl/>
        <w:numPr>
          <w:ilvl w:val="2"/>
          <w:numId w:val="19"/>
        </w:numPr>
        <w:tabs>
          <w:tab w:val="left" w:pos="-1440"/>
          <w:tab w:val="left" w:pos="-720"/>
          <w:tab w:val="left" w:pos="0"/>
          <w:tab w:val="left" w:pos="884"/>
        </w:tabs>
        <w:suppressAutoHyphens/>
        <w:spacing w:after="200" w:line="360" w:lineRule="auto"/>
        <w:jc w:val="both"/>
        <w:rPr>
          <w:rFonts w:ascii="Arial" w:hAnsi="Arial" w:cs="Arial"/>
          <w:spacing w:val="-3"/>
          <w:sz w:val="22"/>
          <w:szCs w:val="22"/>
        </w:rPr>
      </w:pPr>
      <w:r w:rsidRPr="006A5168">
        <w:rPr>
          <w:rFonts w:ascii="Arial" w:hAnsi="Arial" w:cs="Arial"/>
          <w:b/>
          <w:spacing w:val="-3"/>
          <w:sz w:val="22"/>
          <w:szCs w:val="22"/>
        </w:rPr>
        <w:t xml:space="preserve"> “Share Price”</w:t>
      </w:r>
      <w:r w:rsidRPr="006A5168">
        <w:rPr>
          <w:rFonts w:ascii="Arial" w:hAnsi="Arial" w:cs="Arial"/>
          <w:spacing w:val="-3"/>
          <w:sz w:val="22"/>
          <w:szCs w:val="22"/>
        </w:rPr>
        <w:t xml:space="preserve"> means the sum of </w:t>
      </w:r>
      <w:r w:rsidRPr="006A5168">
        <w:rPr>
          <w:rFonts w:ascii="Arial" w:hAnsi="Arial" w:cs="Arial"/>
          <w:b/>
          <w:spacing w:val="-3"/>
          <w:sz w:val="22"/>
          <w:szCs w:val="22"/>
        </w:rPr>
        <w:t>Kenya Shillings Five Thousand (</w:t>
      </w:r>
      <w:proofErr w:type="spellStart"/>
      <w:r w:rsidRPr="006A5168">
        <w:rPr>
          <w:rFonts w:ascii="Arial" w:hAnsi="Arial" w:cs="Arial"/>
          <w:b/>
          <w:spacing w:val="-3"/>
          <w:sz w:val="22"/>
          <w:szCs w:val="22"/>
        </w:rPr>
        <w:t>Kshs</w:t>
      </w:r>
      <w:proofErr w:type="spellEnd"/>
      <w:r w:rsidRPr="006A5168">
        <w:rPr>
          <w:rFonts w:ascii="Arial" w:hAnsi="Arial" w:cs="Arial"/>
          <w:b/>
          <w:spacing w:val="-3"/>
          <w:sz w:val="22"/>
          <w:szCs w:val="22"/>
        </w:rPr>
        <w:t>. 5,000.00)</w:t>
      </w:r>
      <w:r w:rsidRPr="006A5168">
        <w:rPr>
          <w:rFonts w:ascii="Arial" w:hAnsi="Arial" w:cs="Arial"/>
          <w:spacing w:val="-3"/>
          <w:sz w:val="22"/>
          <w:szCs w:val="22"/>
        </w:rPr>
        <w:t xml:space="preserve"> being the value of one (1) share in the Court Management </w:t>
      </w:r>
      <w:r w:rsidRPr="006A5168">
        <w:rPr>
          <w:rFonts w:ascii="Arial" w:hAnsi="Arial" w:cs="Arial"/>
          <w:spacing w:val="-3"/>
          <w:sz w:val="22"/>
          <w:szCs w:val="22"/>
        </w:rPr>
        <w:lastRenderedPageBreak/>
        <w:t>Company payable by the Purchaser to the Vendor under the provisions of clause 9;</w:t>
      </w:r>
    </w:p>
    <w:p w14:paraId="2E3FD4D4" w14:textId="77777777" w:rsidR="001F6E33" w:rsidRPr="00386444" w:rsidRDefault="001F6E33" w:rsidP="001F6E33">
      <w:pPr>
        <w:widowControl/>
        <w:numPr>
          <w:ilvl w:val="2"/>
          <w:numId w:val="19"/>
        </w:numPr>
        <w:tabs>
          <w:tab w:val="left" w:pos="-1440"/>
          <w:tab w:val="left" w:pos="-720"/>
          <w:tab w:val="left" w:pos="0"/>
          <w:tab w:val="left" w:pos="884"/>
        </w:tabs>
        <w:suppressAutoHyphens/>
        <w:spacing w:after="200" w:line="360" w:lineRule="auto"/>
        <w:jc w:val="both"/>
        <w:rPr>
          <w:rFonts w:ascii="Arial" w:hAnsi="Arial" w:cs="Arial"/>
          <w:spacing w:val="-3"/>
          <w:sz w:val="22"/>
          <w:szCs w:val="22"/>
          <w:highlight w:val="yellow"/>
          <w:rPrChange w:id="8" w:author="Mishti Vora" w:date="2020-10-08T08:32:00Z">
            <w:rPr>
              <w:rFonts w:ascii="Arial" w:hAnsi="Arial" w:cs="Arial"/>
              <w:spacing w:val="-3"/>
              <w:sz w:val="22"/>
              <w:szCs w:val="22"/>
            </w:rPr>
          </w:rPrChange>
        </w:rPr>
      </w:pPr>
      <w:r w:rsidRPr="00386444">
        <w:rPr>
          <w:rFonts w:ascii="Arial" w:hAnsi="Arial" w:cs="Arial"/>
          <w:b/>
          <w:spacing w:val="-3"/>
          <w:sz w:val="22"/>
          <w:szCs w:val="22"/>
          <w:highlight w:val="yellow"/>
          <w:rPrChange w:id="9" w:author="Mishti Vora" w:date="2020-10-08T08:32:00Z">
            <w:rPr>
              <w:rFonts w:ascii="Arial" w:hAnsi="Arial" w:cs="Arial"/>
              <w:b/>
              <w:spacing w:val="-3"/>
              <w:sz w:val="22"/>
              <w:szCs w:val="22"/>
            </w:rPr>
          </w:rPrChange>
        </w:rPr>
        <w:t xml:space="preserve">‘Service Charge’ </w:t>
      </w:r>
      <w:r w:rsidRPr="00386444">
        <w:rPr>
          <w:rFonts w:ascii="Arial" w:hAnsi="Arial" w:cs="Arial"/>
          <w:spacing w:val="-3"/>
          <w:sz w:val="22"/>
          <w:szCs w:val="22"/>
          <w:highlight w:val="yellow"/>
          <w:rPrChange w:id="10" w:author="Mishti Vora" w:date="2020-10-08T08:32:00Z">
            <w:rPr>
              <w:rFonts w:ascii="Arial" w:hAnsi="Arial" w:cs="Arial"/>
              <w:spacing w:val="-3"/>
              <w:sz w:val="22"/>
              <w:szCs w:val="22"/>
            </w:rPr>
          </w:rPrChange>
        </w:rPr>
        <w:t xml:space="preserve">means the sum of </w:t>
      </w:r>
      <w:r w:rsidRPr="00386444">
        <w:rPr>
          <w:rFonts w:ascii="Arial" w:hAnsi="Arial" w:cs="Arial"/>
          <w:b/>
          <w:spacing w:val="-3"/>
          <w:sz w:val="22"/>
          <w:szCs w:val="22"/>
          <w:highlight w:val="yellow"/>
          <w:rPrChange w:id="11" w:author="Mishti Vora" w:date="2020-10-08T08:32:00Z">
            <w:rPr>
              <w:rFonts w:ascii="Arial" w:hAnsi="Arial" w:cs="Arial"/>
              <w:b/>
              <w:spacing w:val="-3"/>
              <w:sz w:val="22"/>
              <w:szCs w:val="22"/>
            </w:rPr>
          </w:rPrChange>
        </w:rPr>
        <w:t>Kenya Shillings</w:t>
      </w:r>
      <w:r w:rsidRPr="00386444">
        <w:rPr>
          <w:rFonts w:ascii="Arial" w:hAnsi="Arial" w:cs="Arial"/>
          <w:spacing w:val="-3"/>
          <w:sz w:val="22"/>
          <w:szCs w:val="22"/>
          <w:highlight w:val="yellow"/>
          <w:rPrChange w:id="12" w:author="Mishti Vora" w:date="2020-10-08T08:32:00Z">
            <w:rPr>
              <w:rFonts w:ascii="Arial" w:hAnsi="Arial" w:cs="Arial"/>
              <w:spacing w:val="-3"/>
              <w:sz w:val="22"/>
              <w:szCs w:val="22"/>
            </w:rPr>
          </w:rPrChange>
        </w:rPr>
        <w:t xml:space="preserve"> </w:t>
      </w:r>
      <w:r w:rsidRPr="00386444">
        <w:rPr>
          <w:rFonts w:ascii="Arial" w:hAnsi="Arial" w:cs="Arial"/>
          <w:b/>
          <w:spacing w:val="-3"/>
          <w:sz w:val="22"/>
          <w:szCs w:val="22"/>
          <w:highlight w:val="yellow"/>
          <w:rPrChange w:id="13" w:author="Mishti Vora" w:date="2020-10-08T08:32:00Z">
            <w:rPr>
              <w:rFonts w:ascii="Arial" w:hAnsi="Arial" w:cs="Arial"/>
              <w:b/>
              <w:spacing w:val="-3"/>
              <w:sz w:val="22"/>
              <w:szCs w:val="22"/>
            </w:rPr>
          </w:rPrChange>
        </w:rPr>
        <w:t>Twelve Thousand</w:t>
      </w:r>
      <w:r w:rsidRPr="00386444">
        <w:rPr>
          <w:rFonts w:ascii="Arial" w:hAnsi="Arial" w:cs="Arial"/>
          <w:spacing w:val="-3"/>
          <w:sz w:val="22"/>
          <w:szCs w:val="22"/>
          <w:highlight w:val="yellow"/>
          <w:rPrChange w:id="14" w:author="Mishti Vora" w:date="2020-10-08T08:32:00Z">
            <w:rPr>
              <w:rFonts w:ascii="Arial" w:hAnsi="Arial" w:cs="Arial"/>
              <w:spacing w:val="-3"/>
              <w:sz w:val="22"/>
              <w:szCs w:val="22"/>
            </w:rPr>
          </w:rPrChange>
        </w:rPr>
        <w:t xml:space="preserve"> (</w:t>
      </w:r>
      <w:proofErr w:type="spellStart"/>
      <w:r w:rsidRPr="00386444">
        <w:rPr>
          <w:rFonts w:ascii="Arial" w:hAnsi="Arial" w:cs="Arial"/>
          <w:b/>
          <w:spacing w:val="-3"/>
          <w:sz w:val="22"/>
          <w:szCs w:val="22"/>
          <w:highlight w:val="yellow"/>
          <w:rPrChange w:id="15" w:author="Mishti Vora" w:date="2020-10-08T08:32:00Z">
            <w:rPr>
              <w:rFonts w:ascii="Arial" w:hAnsi="Arial" w:cs="Arial"/>
              <w:b/>
              <w:spacing w:val="-3"/>
              <w:sz w:val="22"/>
              <w:szCs w:val="22"/>
            </w:rPr>
          </w:rPrChange>
        </w:rPr>
        <w:t>Kshs</w:t>
      </w:r>
      <w:proofErr w:type="spellEnd"/>
      <w:r w:rsidRPr="00386444">
        <w:rPr>
          <w:rFonts w:ascii="Arial" w:hAnsi="Arial" w:cs="Arial"/>
          <w:b/>
          <w:spacing w:val="-3"/>
          <w:sz w:val="22"/>
          <w:szCs w:val="22"/>
          <w:highlight w:val="yellow"/>
          <w:rPrChange w:id="16" w:author="Mishti Vora" w:date="2020-10-08T08:32:00Z">
            <w:rPr>
              <w:rFonts w:ascii="Arial" w:hAnsi="Arial" w:cs="Arial"/>
              <w:b/>
              <w:spacing w:val="-3"/>
              <w:sz w:val="22"/>
              <w:szCs w:val="22"/>
            </w:rPr>
          </w:rPrChange>
        </w:rPr>
        <w:t>. 12,000.00)</w:t>
      </w:r>
      <w:r w:rsidRPr="00386444">
        <w:rPr>
          <w:rFonts w:ascii="Arial" w:hAnsi="Arial" w:cs="Arial"/>
          <w:spacing w:val="-3"/>
          <w:sz w:val="22"/>
          <w:szCs w:val="22"/>
          <w:highlight w:val="yellow"/>
          <w:rPrChange w:id="17" w:author="Mishti Vora" w:date="2020-10-08T08:32:00Z">
            <w:rPr>
              <w:rFonts w:ascii="Arial" w:hAnsi="Arial" w:cs="Arial"/>
              <w:spacing w:val="-3"/>
              <w:sz w:val="22"/>
              <w:szCs w:val="22"/>
            </w:rPr>
          </w:rPrChange>
        </w:rPr>
        <w:t xml:space="preserve"> (or such other amount as the Management Company shall prescribe from time to time) per month payable by the Purchasers being contribution towards the collective account/fund  for the use and account of the Management Company in accordance with the provisions of the Lease.</w:t>
      </w:r>
    </w:p>
    <w:p w14:paraId="61D48854" w14:textId="77777777" w:rsidR="001F6E33" w:rsidRPr="006A5168" w:rsidRDefault="001F6E33" w:rsidP="001F6E33">
      <w:pPr>
        <w:widowControl/>
        <w:numPr>
          <w:ilvl w:val="2"/>
          <w:numId w:val="19"/>
        </w:numPr>
        <w:tabs>
          <w:tab w:val="left" w:pos="-1440"/>
          <w:tab w:val="left" w:pos="-720"/>
          <w:tab w:val="left" w:pos="0"/>
          <w:tab w:val="left" w:pos="884"/>
        </w:tabs>
        <w:suppressAutoHyphens/>
        <w:spacing w:after="200" w:line="360" w:lineRule="auto"/>
        <w:jc w:val="both"/>
        <w:rPr>
          <w:rFonts w:ascii="Arial" w:hAnsi="Arial" w:cs="Arial"/>
          <w:spacing w:val="-3"/>
          <w:sz w:val="22"/>
          <w:szCs w:val="22"/>
        </w:rPr>
      </w:pPr>
      <w:r w:rsidRPr="006A5168">
        <w:rPr>
          <w:rFonts w:ascii="Arial" w:hAnsi="Arial" w:cs="Arial"/>
          <w:b/>
          <w:spacing w:val="-3"/>
          <w:sz w:val="22"/>
          <w:szCs w:val="22"/>
        </w:rPr>
        <w:t xml:space="preserve">Vendor’s Appointed Agents” </w:t>
      </w:r>
      <w:r w:rsidRPr="006A5168">
        <w:rPr>
          <w:rFonts w:ascii="Arial" w:hAnsi="Arial" w:cs="Arial"/>
          <w:spacing w:val="-3"/>
          <w:sz w:val="22"/>
          <w:szCs w:val="22"/>
        </w:rPr>
        <w:t xml:space="preserve"> means Messrs HassConsult Limited, ABC Place, Waiyaki Way and  of Post office Box 14090 – 00800 Nairobi;</w:t>
      </w:r>
    </w:p>
    <w:p w14:paraId="317EEB03" w14:textId="77777777" w:rsidR="001F6E33" w:rsidRPr="006A5168" w:rsidRDefault="001F6E33" w:rsidP="001F6E33">
      <w:pPr>
        <w:widowControl/>
        <w:numPr>
          <w:ilvl w:val="2"/>
          <w:numId w:val="19"/>
        </w:numPr>
        <w:tabs>
          <w:tab w:val="left" w:pos="-1440"/>
          <w:tab w:val="left" w:pos="-720"/>
          <w:tab w:val="left" w:pos="0"/>
          <w:tab w:val="left" w:pos="884"/>
        </w:tabs>
        <w:suppressAutoHyphens/>
        <w:spacing w:after="200" w:line="360" w:lineRule="auto"/>
        <w:jc w:val="both"/>
        <w:rPr>
          <w:rFonts w:ascii="Arial" w:hAnsi="Arial" w:cs="Arial"/>
          <w:spacing w:val="-3"/>
          <w:sz w:val="22"/>
          <w:szCs w:val="22"/>
        </w:rPr>
      </w:pPr>
      <w:r w:rsidRPr="006A5168">
        <w:rPr>
          <w:rFonts w:ascii="Arial" w:hAnsi="Arial" w:cs="Arial"/>
          <w:b/>
          <w:spacing w:val="-3"/>
          <w:sz w:val="22"/>
          <w:szCs w:val="22"/>
        </w:rPr>
        <w:t>“Works”</w:t>
      </w:r>
      <w:r w:rsidRPr="006A5168">
        <w:rPr>
          <w:rFonts w:ascii="Arial" w:hAnsi="Arial" w:cs="Arial"/>
          <w:spacing w:val="-3"/>
          <w:sz w:val="22"/>
          <w:szCs w:val="22"/>
        </w:rPr>
        <w:t xml:space="preserve"> means the development of the Land as described in the Building Plans;</w:t>
      </w:r>
    </w:p>
    <w:p w14:paraId="6D0AAC87" w14:textId="77777777" w:rsidR="001F6E33" w:rsidRPr="006A5168" w:rsidRDefault="001F6E33" w:rsidP="001F6E33">
      <w:pPr>
        <w:widowControl/>
        <w:numPr>
          <w:ilvl w:val="2"/>
          <w:numId w:val="19"/>
        </w:numPr>
        <w:tabs>
          <w:tab w:val="left" w:pos="-1440"/>
          <w:tab w:val="left" w:pos="-720"/>
          <w:tab w:val="left" w:pos="0"/>
          <w:tab w:val="left" w:pos="884"/>
        </w:tabs>
        <w:suppressAutoHyphens/>
        <w:spacing w:after="200" w:line="360" w:lineRule="auto"/>
        <w:jc w:val="both"/>
        <w:rPr>
          <w:rFonts w:ascii="Arial" w:hAnsi="Arial" w:cs="Arial"/>
          <w:spacing w:val="-3"/>
          <w:sz w:val="22"/>
          <w:szCs w:val="22"/>
        </w:rPr>
      </w:pPr>
      <w:r w:rsidRPr="006A5168">
        <w:rPr>
          <w:rFonts w:ascii="Arial" w:hAnsi="Arial" w:cs="Arial"/>
          <w:sz w:val="22"/>
          <w:szCs w:val="22"/>
        </w:rPr>
        <w:t xml:space="preserve">The expression </w:t>
      </w:r>
      <w:r w:rsidRPr="006A5168">
        <w:rPr>
          <w:rFonts w:ascii="Arial" w:hAnsi="Arial" w:cs="Arial"/>
          <w:b/>
          <w:sz w:val="22"/>
          <w:szCs w:val="22"/>
        </w:rPr>
        <w:t xml:space="preserve">"the Vendor" </w:t>
      </w:r>
      <w:r w:rsidRPr="006A5168">
        <w:rPr>
          <w:rFonts w:ascii="Arial" w:hAnsi="Arial" w:cs="Arial"/>
          <w:sz w:val="22"/>
          <w:szCs w:val="22"/>
        </w:rPr>
        <w:t>includes its successors in title and assigns; and</w:t>
      </w:r>
    </w:p>
    <w:p w14:paraId="4D899A19" w14:textId="77777777" w:rsidR="001F6E33" w:rsidRPr="006A5168" w:rsidRDefault="001F6E33" w:rsidP="001F6E33">
      <w:pPr>
        <w:widowControl/>
        <w:numPr>
          <w:ilvl w:val="2"/>
          <w:numId w:val="19"/>
        </w:numPr>
        <w:tabs>
          <w:tab w:val="left" w:pos="-1440"/>
          <w:tab w:val="left" w:pos="-720"/>
          <w:tab w:val="left" w:pos="0"/>
          <w:tab w:val="left" w:pos="884"/>
        </w:tabs>
        <w:suppressAutoHyphens/>
        <w:spacing w:after="200" w:line="360" w:lineRule="auto"/>
        <w:jc w:val="both"/>
        <w:rPr>
          <w:rFonts w:ascii="Arial" w:hAnsi="Arial" w:cs="Arial"/>
          <w:spacing w:val="-3"/>
          <w:sz w:val="22"/>
          <w:szCs w:val="22"/>
        </w:rPr>
      </w:pPr>
      <w:r w:rsidRPr="006A5168">
        <w:rPr>
          <w:rFonts w:ascii="Arial" w:hAnsi="Arial" w:cs="Arial"/>
          <w:sz w:val="22"/>
          <w:szCs w:val="22"/>
        </w:rPr>
        <w:t xml:space="preserve">The expression </w:t>
      </w:r>
      <w:r w:rsidRPr="006A5168">
        <w:rPr>
          <w:rFonts w:ascii="Arial" w:hAnsi="Arial" w:cs="Arial"/>
          <w:b/>
          <w:sz w:val="22"/>
          <w:szCs w:val="22"/>
        </w:rPr>
        <w:t>"the Purchaser"</w:t>
      </w:r>
      <w:r w:rsidRPr="006A5168">
        <w:rPr>
          <w:rFonts w:ascii="Arial" w:hAnsi="Arial" w:cs="Arial"/>
          <w:sz w:val="22"/>
          <w:szCs w:val="22"/>
        </w:rPr>
        <w:t xml:space="preserve"> where the Purchaser is not a limited liability company includes the personal representatives and permitted assigns of the Purchaser and where the Purchaser is a limited liability company includes its successors in title and assigns.</w:t>
      </w:r>
    </w:p>
    <w:p w14:paraId="32E99004" w14:textId="77777777" w:rsidR="001F6E33" w:rsidRPr="006A5168" w:rsidRDefault="001F6E33" w:rsidP="001F6E33">
      <w:pPr>
        <w:widowControl/>
        <w:numPr>
          <w:ilvl w:val="1"/>
          <w:numId w:val="19"/>
        </w:numPr>
        <w:tabs>
          <w:tab w:val="left" w:pos="-1440"/>
          <w:tab w:val="left" w:pos="-720"/>
          <w:tab w:val="left" w:pos="0"/>
          <w:tab w:val="left" w:pos="884"/>
        </w:tabs>
        <w:suppressAutoHyphens/>
        <w:spacing w:after="200" w:line="360" w:lineRule="auto"/>
        <w:jc w:val="both"/>
        <w:rPr>
          <w:rFonts w:ascii="Arial" w:hAnsi="Arial" w:cs="Arial"/>
          <w:spacing w:val="-3"/>
          <w:sz w:val="22"/>
          <w:szCs w:val="22"/>
        </w:rPr>
      </w:pPr>
      <w:r w:rsidRPr="006A5168">
        <w:rPr>
          <w:rFonts w:ascii="Arial" w:hAnsi="Arial" w:cs="Arial"/>
          <w:sz w:val="22"/>
          <w:szCs w:val="22"/>
        </w:rPr>
        <w:t>In this Agreement, unless where the contexts does not so admit:-</w:t>
      </w:r>
    </w:p>
    <w:p w14:paraId="4546C89D" w14:textId="77777777" w:rsidR="001F6E33" w:rsidRPr="006A5168" w:rsidRDefault="001F6E33" w:rsidP="001F6E33">
      <w:pPr>
        <w:widowControl/>
        <w:numPr>
          <w:ilvl w:val="2"/>
          <w:numId w:val="19"/>
        </w:numPr>
        <w:tabs>
          <w:tab w:val="left" w:pos="-1440"/>
          <w:tab w:val="left" w:pos="-720"/>
          <w:tab w:val="left" w:pos="0"/>
          <w:tab w:val="left" w:pos="884"/>
        </w:tabs>
        <w:suppressAutoHyphens/>
        <w:spacing w:after="200" w:line="360" w:lineRule="auto"/>
        <w:jc w:val="both"/>
        <w:rPr>
          <w:rFonts w:ascii="Arial" w:hAnsi="Arial" w:cs="Arial"/>
          <w:spacing w:val="-3"/>
          <w:sz w:val="22"/>
          <w:szCs w:val="22"/>
        </w:rPr>
      </w:pPr>
      <w:r w:rsidRPr="006A5168">
        <w:rPr>
          <w:rFonts w:ascii="Arial" w:hAnsi="Arial" w:cs="Arial"/>
          <w:sz w:val="22"/>
          <w:szCs w:val="22"/>
        </w:rPr>
        <w:t>words importing the singular number also include the plural number and vice-versa;</w:t>
      </w:r>
    </w:p>
    <w:p w14:paraId="478AFCBC" w14:textId="77777777" w:rsidR="001F6E33" w:rsidRPr="006A5168" w:rsidRDefault="001F6E33" w:rsidP="001F6E33">
      <w:pPr>
        <w:widowControl/>
        <w:numPr>
          <w:ilvl w:val="2"/>
          <w:numId w:val="19"/>
        </w:numPr>
        <w:tabs>
          <w:tab w:val="left" w:pos="-1440"/>
          <w:tab w:val="left" w:pos="-720"/>
          <w:tab w:val="left" w:pos="0"/>
          <w:tab w:val="left" w:pos="884"/>
        </w:tabs>
        <w:suppressAutoHyphens/>
        <w:spacing w:after="200" w:line="360" w:lineRule="auto"/>
        <w:jc w:val="both"/>
        <w:rPr>
          <w:rFonts w:ascii="Arial" w:hAnsi="Arial" w:cs="Arial"/>
          <w:spacing w:val="-3"/>
          <w:sz w:val="22"/>
          <w:szCs w:val="22"/>
        </w:rPr>
      </w:pPr>
      <w:r w:rsidRPr="006A5168">
        <w:rPr>
          <w:rFonts w:ascii="Arial" w:hAnsi="Arial" w:cs="Arial"/>
          <w:sz w:val="22"/>
          <w:szCs w:val="22"/>
        </w:rPr>
        <w:t>words importing the masculine gender include the feminine gender and the neuter gender; and</w:t>
      </w:r>
    </w:p>
    <w:p w14:paraId="3A0EA000" w14:textId="77777777" w:rsidR="001F6E33" w:rsidRPr="006A5168" w:rsidRDefault="001F6E33" w:rsidP="001F6E33">
      <w:pPr>
        <w:widowControl/>
        <w:numPr>
          <w:ilvl w:val="2"/>
          <w:numId w:val="19"/>
        </w:numPr>
        <w:tabs>
          <w:tab w:val="left" w:pos="-1440"/>
          <w:tab w:val="left" w:pos="-720"/>
          <w:tab w:val="left" w:pos="0"/>
          <w:tab w:val="left" w:pos="884"/>
        </w:tabs>
        <w:suppressAutoHyphens/>
        <w:spacing w:after="200" w:line="360" w:lineRule="auto"/>
        <w:jc w:val="both"/>
        <w:rPr>
          <w:rFonts w:ascii="Arial" w:hAnsi="Arial" w:cs="Arial"/>
          <w:spacing w:val="-3"/>
          <w:sz w:val="22"/>
          <w:szCs w:val="22"/>
        </w:rPr>
      </w:pPr>
      <w:r w:rsidRPr="006A5168">
        <w:rPr>
          <w:rFonts w:ascii="Arial" w:hAnsi="Arial" w:cs="Arial"/>
          <w:sz w:val="22"/>
          <w:szCs w:val="22"/>
        </w:rPr>
        <w:t>Where there are two or more persons included in the expression "the Purchaser", covenants and agreements expressed to be made by the Purchaser shall be deemed to be made by such persons jointly and severally and any act default or omission by the Purchaser shall be deemed to mean any act default or omission by anyone or more of such persons.</w:t>
      </w:r>
    </w:p>
    <w:p w14:paraId="5E1CE276" w14:textId="77777777" w:rsidR="001F6E33" w:rsidRPr="006A5168" w:rsidRDefault="001F6E33" w:rsidP="001F6E33">
      <w:pPr>
        <w:widowControl/>
        <w:numPr>
          <w:ilvl w:val="1"/>
          <w:numId w:val="19"/>
        </w:numPr>
        <w:tabs>
          <w:tab w:val="left" w:pos="-1440"/>
          <w:tab w:val="left" w:pos="-720"/>
          <w:tab w:val="left" w:pos="0"/>
          <w:tab w:val="left" w:pos="884"/>
        </w:tabs>
        <w:suppressAutoHyphens/>
        <w:spacing w:line="360" w:lineRule="auto"/>
        <w:jc w:val="both"/>
        <w:rPr>
          <w:rFonts w:ascii="Arial" w:hAnsi="Arial" w:cs="Arial"/>
          <w:spacing w:val="-3"/>
          <w:sz w:val="22"/>
          <w:szCs w:val="22"/>
        </w:rPr>
      </w:pPr>
      <w:r w:rsidRPr="006A5168">
        <w:rPr>
          <w:rFonts w:ascii="Arial" w:hAnsi="Arial" w:cs="Arial"/>
          <w:sz w:val="22"/>
          <w:szCs w:val="22"/>
        </w:rPr>
        <w:lastRenderedPageBreak/>
        <w:t>The headings and clauses and sub clauses are for convenience only and shall not affect its construction and unless otherwise stated the references to clauses and sub clauses are to clauses and sub clauses of this agreement.</w:t>
      </w:r>
    </w:p>
    <w:p w14:paraId="1528A721" w14:textId="77777777" w:rsidR="001F6E33" w:rsidRPr="006A5168" w:rsidRDefault="001F6E33" w:rsidP="001F6E33">
      <w:pPr>
        <w:tabs>
          <w:tab w:val="left" w:pos="-1440"/>
          <w:tab w:val="left" w:pos="-720"/>
          <w:tab w:val="left" w:pos="0"/>
          <w:tab w:val="left" w:pos="884"/>
        </w:tabs>
        <w:suppressAutoHyphens/>
        <w:spacing w:line="360" w:lineRule="auto"/>
        <w:ind w:left="1800"/>
        <w:jc w:val="both"/>
        <w:rPr>
          <w:rFonts w:ascii="Arial" w:hAnsi="Arial" w:cs="Arial"/>
          <w:spacing w:val="-3"/>
          <w:sz w:val="22"/>
          <w:szCs w:val="22"/>
        </w:rPr>
      </w:pPr>
    </w:p>
    <w:p w14:paraId="53A063CB" w14:textId="77777777" w:rsidR="001F6E33" w:rsidRPr="006A5168" w:rsidRDefault="001F6E33" w:rsidP="001F6E33">
      <w:pPr>
        <w:pStyle w:val="ListParagraph"/>
        <w:widowControl/>
        <w:numPr>
          <w:ilvl w:val="0"/>
          <w:numId w:val="19"/>
        </w:numPr>
        <w:tabs>
          <w:tab w:val="left" w:pos="630"/>
        </w:tabs>
        <w:spacing w:line="360" w:lineRule="auto"/>
        <w:jc w:val="both"/>
        <w:rPr>
          <w:rFonts w:ascii="Arial" w:hAnsi="Arial" w:cs="Arial"/>
          <w:b/>
          <w:sz w:val="22"/>
          <w:szCs w:val="22"/>
        </w:rPr>
      </w:pPr>
      <w:r w:rsidRPr="006A5168">
        <w:rPr>
          <w:rFonts w:ascii="Arial" w:hAnsi="Arial" w:cs="Arial"/>
          <w:b/>
          <w:sz w:val="22"/>
          <w:szCs w:val="22"/>
        </w:rPr>
        <w:t>Agreement To Sell And Purchase</w:t>
      </w:r>
    </w:p>
    <w:p w14:paraId="4B215589" w14:textId="77777777" w:rsidR="001F6E33" w:rsidRPr="006A5168" w:rsidRDefault="001F6E33" w:rsidP="001F6E33">
      <w:pPr>
        <w:pStyle w:val="ListParagraph"/>
        <w:widowControl/>
        <w:tabs>
          <w:tab w:val="left" w:pos="630"/>
        </w:tabs>
        <w:spacing w:line="360" w:lineRule="auto"/>
        <w:jc w:val="both"/>
        <w:rPr>
          <w:rFonts w:ascii="Arial" w:hAnsi="Arial" w:cs="Arial"/>
          <w:b/>
          <w:sz w:val="22"/>
          <w:szCs w:val="22"/>
        </w:rPr>
      </w:pPr>
    </w:p>
    <w:p w14:paraId="58DB4D19" w14:textId="77777777" w:rsidR="001F6E33" w:rsidRPr="006A5168" w:rsidRDefault="001F6E33" w:rsidP="001F6E33">
      <w:pPr>
        <w:pStyle w:val="ListParagraph"/>
        <w:widowControl/>
        <w:numPr>
          <w:ilvl w:val="1"/>
          <w:numId w:val="19"/>
        </w:numPr>
        <w:tabs>
          <w:tab w:val="left" w:pos="426"/>
          <w:tab w:val="left" w:pos="1276"/>
          <w:tab w:val="left" w:pos="1440"/>
        </w:tabs>
        <w:spacing w:line="360" w:lineRule="auto"/>
        <w:ind w:left="630" w:hanging="630"/>
        <w:jc w:val="both"/>
        <w:rPr>
          <w:rFonts w:ascii="Arial" w:hAnsi="Arial" w:cs="Arial"/>
          <w:sz w:val="22"/>
          <w:szCs w:val="22"/>
        </w:rPr>
      </w:pPr>
      <w:r w:rsidRPr="006A5168">
        <w:rPr>
          <w:rFonts w:ascii="Arial" w:hAnsi="Arial" w:cs="Arial"/>
          <w:sz w:val="22"/>
          <w:szCs w:val="22"/>
        </w:rPr>
        <w:t xml:space="preserve">   The Vendor shall sell and the Purchaser shall purchase the Premises at the Purchase Price in accordance with the terms of this Agreement.</w:t>
      </w:r>
    </w:p>
    <w:p w14:paraId="70299A3C" w14:textId="77777777" w:rsidR="001F6E33" w:rsidRPr="006A5168" w:rsidRDefault="001F6E33" w:rsidP="001F6E33">
      <w:pPr>
        <w:pStyle w:val="ListParagraph"/>
        <w:widowControl/>
        <w:tabs>
          <w:tab w:val="left" w:pos="426"/>
          <w:tab w:val="left" w:pos="1276"/>
          <w:tab w:val="left" w:pos="1440"/>
        </w:tabs>
        <w:spacing w:line="360" w:lineRule="auto"/>
        <w:ind w:left="630"/>
        <w:jc w:val="both"/>
        <w:rPr>
          <w:rFonts w:ascii="Arial" w:hAnsi="Arial" w:cs="Arial"/>
          <w:sz w:val="22"/>
          <w:szCs w:val="22"/>
        </w:rPr>
      </w:pPr>
    </w:p>
    <w:p w14:paraId="070EEE0E" w14:textId="77777777" w:rsidR="001F6E33" w:rsidRPr="006A5168" w:rsidRDefault="001F6E33" w:rsidP="001F6E33">
      <w:pPr>
        <w:pStyle w:val="ListParagraph"/>
        <w:widowControl/>
        <w:numPr>
          <w:ilvl w:val="1"/>
          <w:numId w:val="19"/>
        </w:numPr>
        <w:tabs>
          <w:tab w:val="left" w:pos="567"/>
        </w:tabs>
        <w:spacing w:line="360" w:lineRule="auto"/>
        <w:ind w:left="630" w:hanging="630"/>
        <w:jc w:val="both"/>
        <w:rPr>
          <w:rFonts w:ascii="Arial" w:hAnsi="Arial" w:cs="Arial"/>
          <w:sz w:val="22"/>
          <w:szCs w:val="22"/>
        </w:rPr>
      </w:pPr>
      <w:r w:rsidRPr="006A5168">
        <w:rPr>
          <w:rFonts w:ascii="Arial" w:hAnsi="Arial" w:cs="Arial"/>
          <w:sz w:val="22"/>
          <w:szCs w:val="22"/>
        </w:rPr>
        <w:t xml:space="preserve"> The sale of the Premises is subject to the </w:t>
      </w:r>
      <w:commentRangeStart w:id="18"/>
      <w:r w:rsidRPr="00386444">
        <w:rPr>
          <w:rFonts w:ascii="Arial" w:hAnsi="Arial" w:cs="Arial"/>
          <w:sz w:val="22"/>
          <w:szCs w:val="22"/>
          <w:highlight w:val="yellow"/>
          <w:rPrChange w:id="19" w:author="Mishti Vora" w:date="2020-10-08T08:34:00Z">
            <w:rPr>
              <w:rFonts w:ascii="Arial" w:hAnsi="Arial" w:cs="Arial"/>
              <w:sz w:val="22"/>
              <w:szCs w:val="22"/>
            </w:rPr>
          </w:rPrChange>
        </w:rPr>
        <w:t>Law Society Conditions of Sale (1989 Edition)</w:t>
      </w:r>
      <w:commentRangeEnd w:id="18"/>
      <w:r w:rsidR="00386444">
        <w:rPr>
          <w:rStyle w:val="CommentReference"/>
        </w:rPr>
        <w:commentReference w:id="18"/>
      </w:r>
      <w:r w:rsidRPr="006A5168">
        <w:rPr>
          <w:rFonts w:ascii="Arial" w:hAnsi="Arial" w:cs="Arial"/>
          <w:sz w:val="22"/>
          <w:szCs w:val="22"/>
        </w:rPr>
        <w:t xml:space="preserve"> in so far as they are not inconsistent with the terms and conditions of this Agreement or specifically hereby excluded.</w:t>
      </w:r>
    </w:p>
    <w:p w14:paraId="62CF451C" w14:textId="77777777" w:rsidR="001F6E33" w:rsidRPr="006A5168" w:rsidRDefault="001F6E33" w:rsidP="001F6E33">
      <w:pPr>
        <w:pStyle w:val="NoSpacing"/>
        <w:rPr>
          <w:rFonts w:ascii="Arial" w:hAnsi="Arial" w:cs="Arial"/>
        </w:rPr>
      </w:pPr>
    </w:p>
    <w:p w14:paraId="449B1B96" w14:textId="77777777" w:rsidR="001F6E33" w:rsidRPr="006A5168" w:rsidRDefault="001F6E33" w:rsidP="001F6E33">
      <w:pPr>
        <w:pStyle w:val="ListParagraph"/>
        <w:widowControl/>
        <w:numPr>
          <w:ilvl w:val="1"/>
          <w:numId w:val="19"/>
        </w:numPr>
        <w:tabs>
          <w:tab w:val="left" w:pos="567"/>
        </w:tabs>
        <w:spacing w:line="360" w:lineRule="auto"/>
        <w:ind w:left="630" w:hanging="630"/>
        <w:jc w:val="both"/>
        <w:rPr>
          <w:rFonts w:ascii="Arial" w:hAnsi="Arial" w:cs="Arial"/>
          <w:sz w:val="22"/>
          <w:szCs w:val="22"/>
        </w:rPr>
      </w:pPr>
      <w:r w:rsidRPr="006A5168">
        <w:rPr>
          <w:rFonts w:ascii="Arial" w:hAnsi="Arial" w:cs="Arial"/>
          <w:sz w:val="22"/>
          <w:szCs w:val="22"/>
        </w:rPr>
        <w:t xml:space="preserve"> The Premises is sold with vacant possession to be granted upon the full Purchase Price </w:t>
      </w:r>
      <w:commentRangeStart w:id="20"/>
      <w:r w:rsidRPr="00386444">
        <w:rPr>
          <w:rFonts w:ascii="Arial" w:hAnsi="Arial" w:cs="Arial"/>
          <w:sz w:val="22"/>
          <w:szCs w:val="22"/>
          <w:highlight w:val="yellow"/>
          <w:rPrChange w:id="21" w:author="Mishti Vora" w:date="2020-10-08T08:36:00Z">
            <w:rPr>
              <w:rFonts w:ascii="Arial" w:hAnsi="Arial" w:cs="Arial"/>
              <w:sz w:val="22"/>
              <w:szCs w:val="22"/>
            </w:rPr>
          </w:rPrChange>
        </w:rPr>
        <w:t>Closing Costs</w:t>
      </w:r>
      <w:commentRangeEnd w:id="20"/>
      <w:r w:rsidR="00386444">
        <w:rPr>
          <w:rStyle w:val="CommentReference"/>
        </w:rPr>
        <w:commentReference w:id="20"/>
      </w:r>
      <w:r w:rsidRPr="006A5168">
        <w:rPr>
          <w:rFonts w:ascii="Arial" w:hAnsi="Arial" w:cs="Arial"/>
          <w:sz w:val="22"/>
          <w:szCs w:val="22"/>
        </w:rPr>
        <w:t xml:space="preserve"> and all outgoings including interest having been paid in full by the Purchaser and the Vendor being entitled to the unconditional release of the same. </w:t>
      </w:r>
    </w:p>
    <w:p w14:paraId="0D7E3039" w14:textId="77777777" w:rsidR="001F6E33" w:rsidRPr="006A5168" w:rsidRDefault="001F6E33" w:rsidP="001F6E33">
      <w:pPr>
        <w:pStyle w:val="NoSpacing"/>
        <w:rPr>
          <w:rFonts w:ascii="Arial" w:hAnsi="Arial" w:cs="Arial"/>
        </w:rPr>
      </w:pPr>
    </w:p>
    <w:p w14:paraId="3D0CAF4F" w14:textId="77777777" w:rsidR="001F6E33" w:rsidRPr="006A5168" w:rsidRDefault="001F6E33" w:rsidP="001F6E33">
      <w:pPr>
        <w:pStyle w:val="ListParagraph"/>
        <w:widowControl/>
        <w:numPr>
          <w:ilvl w:val="1"/>
          <w:numId w:val="19"/>
        </w:numPr>
        <w:spacing w:line="360" w:lineRule="auto"/>
        <w:ind w:left="630" w:hanging="630"/>
        <w:jc w:val="both"/>
        <w:rPr>
          <w:rFonts w:ascii="Arial" w:hAnsi="Arial" w:cs="Arial"/>
          <w:sz w:val="22"/>
          <w:szCs w:val="22"/>
        </w:rPr>
      </w:pPr>
      <w:r w:rsidRPr="006A5168">
        <w:rPr>
          <w:rFonts w:ascii="Arial" w:hAnsi="Arial" w:cs="Arial"/>
          <w:sz w:val="22"/>
          <w:szCs w:val="22"/>
        </w:rPr>
        <w:t>The Premises is sold subject to:</w:t>
      </w:r>
    </w:p>
    <w:p w14:paraId="2AAE30CF" w14:textId="77777777" w:rsidR="001F6E33" w:rsidRPr="006A5168" w:rsidRDefault="001F6E33" w:rsidP="001F6E33">
      <w:pPr>
        <w:pStyle w:val="NoSpacing"/>
        <w:rPr>
          <w:rFonts w:ascii="Arial" w:hAnsi="Arial" w:cs="Arial"/>
        </w:rPr>
      </w:pPr>
    </w:p>
    <w:p w14:paraId="77933722" w14:textId="77777777" w:rsidR="001F6E33" w:rsidRPr="006A5168" w:rsidRDefault="001F6E33" w:rsidP="001F6E33">
      <w:pPr>
        <w:pStyle w:val="ListParagraph"/>
        <w:widowControl/>
        <w:numPr>
          <w:ilvl w:val="2"/>
          <w:numId w:val="19"/>
        </w:numPr>
        <w:spacing w:line="360" w:lineRule="auto"/>
        <w:ind w:left="1440" w:hanging="810"/>
        <w:jc w:val="both"/>
        <w:rPr>
          <w:rFonts w:ascii="Arial" w:hAnsi="Arial" w:cs="Arial"/>
          <w:sz w:val="22"/>
          <w:szCs w:val="22"/>
        </w:rPr>
      </w:pPr>
      <w:r w:rsidRPr="006A5168">
        <w:rPr>
          <w:rFonts w:ascii="Arial" w:hAnsi="Arial" w:cs="Arial"/>
          <w:sz w:val="22"/>
          <w:szCs w:val="22"/>
        </w:rPr>
        <w:t>The covenants, terms, conditions, stipulations, restrictions and rights as shall be provided and reserved in the Lease;</w:t>
      </w:r>
    </w:p>
    <w:p w14:paraId="65B70D8F" w14:textId="77777777" w:rsidR="001F6E33" w:rsidRPr="006A5168" w:rsidRDefault="001F6E33" w:rsidP="001F6E33">
      <w:pPr>
        <w:pStyle w:val="ListParagraph"/>
        <w:widowControl/>
        <w:numPr>
          <w:ilvl w:val="2"/>
          <w:numId w:val="19"/>
        </w:numPr>
        <w:spacing w:line="360" w:lineRule="auto"/>
        <w:ind w:left="1440" w:hanging="810"/>
        <w:jc w:val="both"/>
        <w:rPr>
          <w:rFonts w:ascii="Arial" w:hAnsi="Arial" w:cs="Arial"/>
          <w:sz w:val="22"/>
          <w:szCs w:val="22"/>
        </w:rPr>
      </w:pPr>
      <w:r w:rsidRPr="006A5168">
        <w:rPr>
          <w:rFonts w:ascii="Arial" w:hAnsi="Arial" w:cs="Arial"/>
          <w:sz w:val="22"/>
          <w:szCs w:val="22"/>
        </w:rPr>
        <w:t>The Acts Special Conditions and other matters (if any) contained in the Certificate of Title;</w:t>
      </w:r>
    </w:p>
    <w:p w14:paraId="3A900AAE" w14:textId="77777777" w:rsidR="001F6E33" w:rsidRPr="006A5168" w:rsidRDefault="001F6E33" w:rsidP="001F6E33">
      <w:pPr>
        <w:pStyle w:val="ListParagraph"/>
        <w:widowControl/>
        <w:numPr>
          <w:ilvl w:val="2"/>
          <w:numId w:val="19"/>
        </w:numPr>
        <w:spacing w:line="360" w:lineRule="auto"/>
        <w:ind w:left="1440" w:hanging="810"/>
        <w:jc w:val="both"/>
        <w:rPr>
          <w:rFonts w:ascii="Arial" w:hAnsi="Arial" w:cs="Arial"/>
          <w:sz w:val="22"/>
          <w:szCs w:val="22"/>
        </w:rPr>
      </w:pPr>
      <w:r w:rsidRPr="006A5168">
        <w:rPr>
          <w:rFonts w:ascii="Arial" w:hAnsi="Arial" w:cs="Arial"/>
          <w:sz w:val="22"/>
          <w:szCs w:val="22"/>
        </w:rPr>
        <w:t xml:space="preserve">The legislation, reservations, stipulations, conditions and other covenants referred to or implied in the title to the Land; </w:t>
      </w:r>
    </w:p>
    <w:p w14:paraId="42F685FC" w14:textId="77777777" w:rsidR="001F6E33" w:rsidRPr="006A5168" w:rsidRDefault="001F6E33" w:rsidP="001F6E33">
      <w:pPr>
        <w:pStyle w:val="ListParagraph"/>
        <w:widowControl/>
        <w:numPr>
          <w:ilvl w:val="2"/>
          <w:numId w:val="19"/>
        </w:numPr>
        <w:spacing w:line="360" w:lineRule="auto"/>
        <w:ind w:left="1440" w:hanging="810"/>
        <w:jc w:val="both"/>
        <w:rPr>
          <w:rFonts w:ascii="Arial" w:hAnsi="Arial" w:cs="Arial"/>
          <w:sz w:val="22"/>
          <w:szCs w:val="22"/>
        </w:rPr>
      </w:pPr>
      <w:r w:rsidRPr="006A5168">
        <w:rPr>
          <w:rFonts w:ascii="Arial" w:hAnsi="Arial" w:cs="Arial"/>
          <w:sz w:val="22"/>
          <w:szCs w:val="22"/>
        </w:rPr>
        <w:t>All subsisting easements, quasi-easements and rights of way (if any); and</w:t>
      </w:r>
    </w:p>
    <w:p w14:paraId="067EE70C" w14:textId="77777777" w:rsidR="001F6E33" w:rsidRPr="006A5168" w:rsidRDefault="001F6E33" w:rsidP="001F6E33">
      <w:pPr>
        <w:pStyle w:val="ListParagraph"/>
        <w:widowControl/>
        <w:numPr>
          <w:ilvl w:val="2"/>
          <w:numId w:val="19"/>
        </w:numPr>
        <w:spacing w:line="360" w:lineRule="auto"/>
        <w:ind w:left="1440" w:hanging="810"/>
        <w:jc w:val="both"/>
        <w:rPr>
          <w:rFonts w:ascii="Arial" w:hAnsi="Arial" w:cs="Arial"/>
          <w:sz w:val="22"/>
          <w:szCs w:val="22"/>
        </w:rPr>
      </w:pPr>
      <w:r w:rsidRPr="006A5168">
        <w:rPr>
          <w:rFonts w:ascii="Arial" w:hAnsi="Arial" w:cs="Arial"/>
          <w:sz w:val="22"/>
          <w:szCs w:val="22"/>
        </w:rPr>
        <w:t>Any provisional liability or assessment for road or sewerage charges;</w:t>
      </w:r>
    </w:p>
    <w:p w14:paraId="4D726A4F" w14:textId="77777777" w:rsidR="001F6E33" w:rsidRPr="006A5168" w:rsidRDefault="001F6E33" w:rsidP="001F6E33">
      <w:pPr>
        <w:pStyle w:val="ListParagraph"/>
        <w:spacing w:line="360" w:lineRule="auto"/>
        <w:ind w:left="360"/>
        <w:jc w:val="both"/>
        <w:rPr>
          <w:rFonts w:ascii="Arial" w:hAnsi="Arial" w:cs="Arial"/>
          <w:sz w:val="22"/>
          <w:szCs w:val="22"/>
        </w:rPr>
      </w:pPr>
    </w:p>
    <w:p w14:paraId="39654652" w14:textId="77777777" w:rsidR="001F6E33" w:rsidRPr="006A5168" w:rsidRDefault="001F6E33" w:rsidP="001F6E33">
      <w:pPr>
        <w:pStyle w:val="ListParagraph"/>
        <w:spacing w:line="360" w:lineRule="auto"/>
        <w:ind w:left="360" w:firstLine="360"/>
        <w:jc w:val="both"/>
        <w:rPr>
          <w:rFonts w:ascii="Arial" w:hAnsi="Arial" w:cs="Arial"/>
          <w:sz w:val="22"/>
          <w:szCs w:val="22"/>
        </w:rPr>
      </w:pPr>
      <w:r w:rsidRPr="006A5168">
        <w:rPr>
          <w:rFonts w:ascii="Arial" w:hAnsi="Arial" w:cs="Arial"/>
          <w:b/>
          <w:bCs/>
          <w:sz w:val="22"/>
          <w:szCs w:val="22"/>
        </w:rPr>
        <w:t>BUT</w:t>
      </w:r>
      <w:r w:rsidRPr="006A5168">
        <w:rPr>
          <w:rFonts w:ascii="Arial" w:hAnsi="Arial" w:cs="Arial"/>
          <w:sz w:val="22"/>
          <w:szCs w:val="22"/>
        </w:rPr>
        <w:t xml:space="preserve"> otherwise free from encumbrances.</w:t>
      </w:r>
    </w:p>
    <w:p w14:paraId="7D4787A9" w14:textId="77777777" w:rsidR="001F6E33" w:rsidRPr="006A5168" w:rsidRDefault="001F6E33" w:rsidP="001F6E33">
      <w:pPr>
        <w:tabs>
          <w:tab w:val="left" w:pos="-1440"/>
          <w:tab w:val="left" w:pos="-720"/>
          <w:tab w:val="left" w:pos="0"/>
          <w:tab w:val="left" w:pos="900"/>
        </w:tabs>
        <w:suppressAutoHyphens/>
        <w:spacing w:line="360" w:lineRule="auto"/>
        <w:jc w:val="both"/>
        <w:rPr>
          <w:rFonts w:ascii="Arial" w:hAnsi="Arial" w:cs="Arial"/>
          <w:sz w:val="22"/>
          <w:szCs w:val="22"/>
        </w:rPr>
      </w:pPr>
    </w:p>
    <w:p w14:paraId="3C2C505C" w14:textId="77777777" w:rsidR="001F6E33" w:rsidRPr="006A5168" w:rsidRDefault="001F6E33" w:rsidP="001F6E33">
      <w:pPr>
        <w:widowControl/>
        <w:numPr>
          <w:ilvl w:val="0"/>
          <w:numId w:val="19"/>
        </w:numPr>
        <w:tabs>
          <w:tab w:val="left" w:pos="-1440"/>
          <w:tab w:val="left" w:pos="-720"/>
          <w:tab w:val="left" w:pos="0"/>
          <w:tab w:val="left" w:pos="900"/>
        </w:tabs>
        <w:suppressAutoHyphens/>
        <w:spacing w:line="360" w:lineRule="auto"/>
        <w:jc w:val="both"/>
        <w:rPr>
          <w:rFonts w:ascii="Arial" w:hAnsi="Arial" w:cs="Arial"/>
          <w:sz w:val="22"/>
          <w:szCs w:val="22"/>
        </w:rPr>
      </w:pPr>
      <w:r w:rsidRPr="006A5168">
        <w:rPr>
          <w:rFonts w:ascii="Arial" w:hAnsi="Arial" w:cs="Arial"/>
          <w:b/>
          <w:bCs/>
          <w:sz w:val="22"/>
          <w:szCs w:val="22"/>
        </w:rPr>
        <w:t>The Works</w:t>
      </w:r>
    </w:p>
    <w:p w14:paraId="0B13BDE7" w14:textId="77777777" w:rsidR="001F6E33" w:rsidRPr="006A5168" w:rsidRDefault="001F6E33" w:rsidP="001F6E33">
      <w:pPr>
        <w:tabs>
          <w:tab w:val="left" w:pos="-1440"/>
          <w:tab w:val="left" w:pos="-720"/>
          <w:tab w:val="left" w:pos="0"/>
          <w:tab w:val="left" w:pos="900"/>
        </w:tabs>
        <w:suppressAutoHyphens/>
        <w:spacing w:after="200" w:line="360" w:lineRule="auto"/>
        <w:ind w:left="720"/>
        <w:jc w:val="both"/>
        <w:rPr>
          <w:rFonts w:ascii="Arial" w:hAnsi="Arial" w:cs="Arial"/>
          <w:sz w:val="22"/>
          <w:szCs w:val="22"/>
        </w:rPr>
      </w:pPr>
      <w:r w:rsidRPr="006A5168">
        <w:rPr>
          <w:rFonts w:ascii="Arial" w:hAnsi="Arial" w:cs="Arial"/>
          <w:bCs/>
          <w:sz w:val="22"/>
          <w:szCs w:val="22"/>
        </w:rPr>
        <w:t>The Vendor shall:</w:t>
      </w:r>
    </w:p>
    <w:p w14:paraId="0F6910A7" w14:textId="77777777" w:rsidR="001F6E33" w:rsidRPr="006A5168" w:rsidRDefault="001F6E33" w:rsidP="001F6E33">
      <w:pPr>
        <w:pStyle w:val="PlainText"/>
        <w:numPr>
          <w:ilvl w:val="1"/>
          <w:numId w:val="19"/>
        </w:numPr>
        <w:tabs>
          <w:tab w:val="left" w:pos="720"/>
        </w:tabs>
        <w:spacing w:after="200" w:line="360" w:lineRule="auto"/>
        <w:jc w:val="both"/>
        <w:rPr>
          <w:rFonts w:ascii="Arial" w:eastAsia="MS Mincho" w:hAnsi="Arial" w:cs="Arial"/>
          <w:sz w:val="22"/>
          <w:szCs w:val="22"/>
        </w:rPr>
      </w:pPr>
      <w:r w:rsidRPr="006A5168">
        <w:rPr>
          <w:rFonts w:ascii="Arial" w:hAnsi="Arial" w:cs="Arial"/>
          <w:bCs/>
          <w:sz w:val="22"/>
          <w:szCs w:val="22"/>
        </w:rPr>
        <w:t xml:space="preserve">procure, at its own cost and expense, all approvals consents licences permits necessary or relevant to the carrying out of the works from </w:t>
      </w:r>
      <w:r w:rsidRPr="006A5168">
        <w:rPr>
          <w:rFonts w:ascii="Arial" w:eastAsia="MS Mincho" w:hAnsi="Arial" w:cs="Arial"/>
          <w:sz w:val="22"/>
          <w:szCs w:val="22"/>
        </w:rPr>
        <w:t xml:space="preserve">any local or other </w:t>
      </w:r>
      <w:r w:rsidRPr="006A5168">
        <w:rPr>
          <w:rFonts w:ascii="Arial" w:eastAsia="MS Mincho" w:hAnsi="Arial" w:cs="Arial"/>
          <w:sz w:val="22"/>
          <w:szCs w:val="22"/>
        </w:rPr>
        <w:lastRenderedPageBreak/>
        <w:t xml:space="preserve">competent authority which may from time to time be necessary to enable the Vendor lawfully to commence and to carry out the Works and each and every stage or phase of the Works; </w:t>
      </w:r>
    </w:p>
    <w:p w14:paraId="4CB07FF4" w14:textId="77777777" w:rsidR="001F6E33" w:rsidRPr="006A5168" w:rsidRDefault="001F6E33" w:rsidP="001F6E33">
      <w:pPr>
        <w:pStyle w:val="PlainText"/>
        <w:numPr>
          <w:ilvl w:val="1"/>
          <w:numId w:val="19"/>
        </w:numPr>
        <w:tabs>
          <w:tab w:val="left" w:pos="720"/>
        </w:tabs>
        <w:spacing w:after="200" w:line="360" w:lineRule="auto"/>
        <w:jc w:val="both"/>
        <w:rPr>
          <w:rFonts w:ascii="Arial" w:hAnsi="Arial" w:cs="Arial"/>
          <w:sz w:val="22"/>
          <w:szCs w:val="22"/>
        </w:rPr>
      </w:pPr>
      <w:r w:rsidRPr="006A5168">
        <w:rPr>
          <w:rFonts w:ascii="Arial" w:hAnsi="Arial" w:cs="Arial"/>
          <w:sz w:val="22"/>
          <w:szCs w:val="22"/>
        </w:rPr>
        <w:t>carry out and complete or cause to be carried out at its own cost risk and expense the Works in a proper and workmanlike manner in accordance with the Building Plans using materials and workmanship of the quality and standard therein specified provided that where and to the extent that approval of the quality and materials or the standard of workmanship is a matter for the opinion of the Architect such quality and standards shall be to the reasonable satisfaction of the Architect;</w:t>
      </w:r>
    </w:p>
    <w:p w14:paraId="2A2990B4" w14:textId="77777777" w:rsidR="001F6E33" w:rsidRPr="006A5168" w:rsidRDefault="001F6E33" w:rsidP="001F6E33">
      <w:pPr>
        <w:pStyle w:val="PlainText"/>
        <w:numPr>
          <w:ilvl w:val="1"/>
          <w:numId w:val="19"/>
        </w:numPr>
        <w:tabs>
          <w:tab w:val="left" w:pos="720"/>
        </w:tabs>
        <w:spacing w:after="200" w:line="360" w:lineRule="auto"/>
        <w:jc w:val="both"/>
        <w:rPr>
          <w:rFonts w:ascii="Arial" w:hAnsi="Arial" w:cs="Arial"/>
          <w:bCs/>
          <w:sz w:val="22"/>
          <w:szCs w:val="22"/>
        </w:rPr>
      </w:pPr>
      <w:r w:rsidRPr="006A5168">
        <w:rPr>
          <w:rFonts w:ascii="Arial" w:eastAsia="MS Mincho" w:hAnsi="Arial" w:cs="Arial"/>
          <w:sz w:val="22"/>
          <w:szCs w:val="22"/>
        </w:rPr>
        <w:t xml:space="preserve">use all reasonable endeavours to carry out the Works to such a stage as would entitle the Architect to issue the Certificate of Practical Completion and the County Government of Kiambu to issue an Occupation Certificate not later than the Estimated Completion Date provided that if the carrying out of the Works in such manner is delayed beyond the Estimated Completion Date and in the opinion of the Architect such delay is attributable to factors beyond the control of the Vendor including but not limited to </w:t>
      </w:r>
      <w:r w:rsidRPr="006A5168">
        <w:rPr>
          <w:rFonts w:ascii="Arial" w:hAnsi="Arial" w:cs="Arial"/>
          <w:bCs/>
          <w:sz w:val="22"/>
          <w:szCs w:val="22"/>
        </w:rPr>
        <w:t>exceptionally adverse weather conditions, riots, civil commotion, strikes or lockouts affecting any persons employed by or behalf of the Vendor in relation to the works,  inability to secure such goods or materials as are necessary to the proper carrying out of the works or delays in obtaining the same caused by the Vendor’s contractors or suppliers, procedures and delays involvi</w:t>
      </w:r>
      <w:commentRangeStart w:id="22"/>
      <w:r w:rsidRPr="006A5168">
        <w:rPr>
          <w:rFonts w:ascii="Arial" w:hAnsi="Arial" w:cs="Arial"/>
          <w:bCs/>
          <w:sz w:val="22"/>
          <w:szCs w:val="22"/>
        </w:rPr>
        <w:t>ng the obtaining of any necessary licences permits approvals or consents in relation to the Works, the Vendor shall be entitled to an extension of  time as shall be deemed by the Architect to be necessary for the works to be carried out to a stage where the Certificate of Practical Completion and the said Occupation Certificate can be issued and the Vendor shall not be liable to the Purchaser for any loss or inconvenience suffered by the Purchaser as a result of such delay and the Purchaser shall not be entitled to a reduction of the purchase Price payable;</w:t>
      </w:r>
      <w:commentRangeEnd w:id="22"/>
      <w:r w:rsidR="00A91011">
        <w:rPr>
          <w:rStyle w:val="CommentReference"/>
          <w:rFonts w:ascii="Times New Roman" w:hAnsi="Times New Roman" w:cs="Times New Roman"/>
        </w:rPr>
        <w:commentReference w:id="22"/>
      </w:r>
    </w:p>
    <w:p w14:paraId="17A113CC" w14:textId="77777777" w:rsidR="001F6E33" w:rsidRPr="006A5168" w:rsidRDefault="001F6E33" w:rsidP="001F6E33">
      <w:pPr>
        <w:pStyle w:val="PlainText"/>
        <w:numPr>
          <w:ilvl w:val="1"/>
          <w:numId w:val="19"/>
        </w:numPr>
        <w:tabs>
          <w:tab w:val="left" w:pos="748"/>
        </w:tabs>
        <w:spacing w:after="200" w:line="360" w:lineRule="auto"/>
        <w:jc w:val="both"/>
        <w:rPr>
          <w:rFonts w:ascii="Arial" w:eastAsia="MS Mincho" w:hAnsi="Arial" w:cs="Arial"/>
          <w:sz w:val="22"/>
          <w:szCs w:val="22"/>
        </w:rPr>
      </w:pPr>
      <w:r w:rsidRPr="006A5168">
        <w:rPr>
          <w:rFonts w:ascii="Arial" w:hAnsi="Arial" w:cs="Arial"/>
          <w:bCs/>
          <w:sz w:val="22"/>
          <w:szCs w:val="22"/>
        </w:rPr>
        <w:t xml:space="preserve">insure the Estate against the Insured Risks (to the extent that insurance is available against such risks) and such other risks as may be reasonable in the </w:t>
      </w:r>
      <w:r w:rsidRPr="006A5168">
        <w:rPr>
          <w:rFonts w:ascii="Arial" w:hAnsi="Arial" w:cs="Arial"/>
          <w:bCs/>
          <w:sz w:val="22"/>
          <w:szCs w:val="22"/>
        </w:rPr>
        <w:lastRenderedPageBreak/>
        <w:t>opinion of the Architect and shall when so requested produce to the Purchaser all policies and receipts for premiums; and</w:t>
      </w:r>
    </w:p>
    <w:p w14:paraId="19813AC0" w14:textId="77777777" w:rsidR="001F6E33" w:rsidRPr="006A5168" w:rsidRDefault="001F6E33" w:rsidP="001F6E33">
      <w:pPr>
        <w:pStyle w:val="PlainText"/>
        <w:numPr>
          <w:ilvl w:val="1"/>
          <w:numId w:val="19"/>
        </w:numPr>
        <w:tabs>
          <w:tab w:val="left" w:pos="748"/>
        </w:tabs>
        <w:spacing w:after="200" w:line="360" w:lineRule="auto"/>
        <w:jc w:val="both"/>
        <w:rPr>
          <w:rFonts w:ascii="Arial" w:eastAsia="MS Mincho" w:hAnsi="Arial" w:cs="Arial"/>
          <w:sz w:val="22"/>
          <w:szCs w:val="22"/>
        </w:rPr>
      </w:pPr>
      <w:r w:rsidRPr="006A5168">
        <w:rPr>
          <w:rFonts w:ascii="Arial" w:eastAsia="MS Mincho" w:hAnsi="Arial" w:cs="Arial"/>
          <w:sz w:val="22"/>
          <w:szCs w:val="22"/>
        </w:rPr>
        <w:t>Comply with all the requirements and recommendations of the insurers and shall not do or permit to be done anything that could cause any policy of insurance on or in relation to the Estate to become void or voidable wholly or in part.</w:t>
      </w:r>
    </w:p>
    <w:p w14:paraId="0DB78FBA" w14:textId="77777777" w:rsidR="001F6E33" w:rsidRPr="006A5168" w:rsidRDefault="001F6E33" w:rsidP="001F6E33">
      <w:pPr>
        <w:pStyle w:val="ListParagraph"/>
        <w:widowControl/>
        <w:numPr>
          <w:ilvl w:val="1"/>
          <w:numId w:val="19"/>
        </w:numPr>
        <w:tabs>
          <w:tab w:val="left" w:pos="630"/>
        </w:tabs>
        <w:spacing w:line="360" w:lineRule="auto"/>
        <w:jc w:val="both"/>
        <w:rPr>
          <w:rFonts w:ascii="Arial" w:hAnsi="Arial" w:cs="Arial"/>
          <w:sz w:val="22"/>
          <w:szCs w:val="22"/>
        </w:rPr>
      </w:pPr>
      <w:r w:rsidRPr="006A5168">
        <w:rPr>
          <w:rFonts w:ascii="Arial" w:hAnsi="Arial" w:cs="Arial"/>
          <w:sz w:val="22"/>
          <w:szCs w:val="22"/>
        </w:rPr>
        <w:t xml:space="preserve">The Vendor shall have the right to substitute materials as near thereto as possible of the same quality or as near thereto as possible in each respect in lieu of those that may be contained or referred to in the Building Plans or other information provided to the Purchasers by the Vendor if in the Vendor’s absolute and sole discretion the Vendor deems it expedient so to do and to make </w:t>
      </w:r>
      <w:commentRangeStart w:id="23"/>
      <w:r w:rsidRPr="006A5168">
        <w:rPr>
          <w:rFonts w:ascii="Arial" w:hAnsi="Arial" w:cs="Arial"/>
          <w:sz w:val="22"/>
          <w:szCs w:val="22"/>
        </w:rPr>
        <w:t xml:space="preserve">reasonable modifications </w:t>
      </w:r>
      <w:commentRangeEnd w:id="23"/>
      <w:r w:rsidR="00A91011">
        <w:rPr>
          <w:rStyle w:val="CommentReference"/>
        </w:rPr>
        <w:commentReference w:id="23"/>
      </w:r>
      <w:r w:rsidRPr="006A5168">
        <w:rPr>
          <w:rFonts w:ascii="Arial" w:hAnsi="Arial" w:cs="Arial"/>
          <w:sz w:val="22"/>
          <w:szCs w:val="22"/>
        </w:rPr>
        <w:t xml:space="preserve">to the said Building Plans in such manner as may be necessary as a result of the use of such substituted materials as aforesaid or in accordance with the requirements of any competent authority. </w:t>
      </w:r>
    </w:p>
    <w:p w14:paraId="561179FB" w14:textId="77777777" w:rsidR="001F6E33" w:rsidRPr="006A5168" w:rsidRDefault="001F6E33" w:rsidP="001F6E33">
      <w:pPr>
        <w:pStyle w:val="NoSpacing"/>
        <w:rPr>
          <w:rFonts w:ascii="Arial" w:hAnsi="Arial" w:cs="Arial"/>
        </w:rPr>
      </w:pPr>
    </w:p>
    <w:p w14:paraId="778180DA" w14:textId="77777777" w:rsidR="001F6E33" w:rsidRPr="006A5168" w:rsidRDefault="001F6E33" w:rsidP="001F6E33">
      <w:pPr>
        <w:pStyle w:val="ListParagraph"/>
        <w:widowControl/>
        <w:numPr>
          <w:ilvl w:val="1"/>
          <w:numId w:val="19"/>
        </w:numPr>
        <w:tabs>
          <w:tab w:val="left" w:pos="630"/>
        </w:tabs>
        <w:spacing w:line="360" w:lineRule="auto"/>
        <w:jc w:val="both"/>
        <w:rPr>
          <w:rFonts w:ascii="Arial" w:hAnsi="Arial" w:cs="Arial"/>
          <w:sz w:val="22"/>
          <w:szCs w:val="22"/>
        </w:rPr>
      </w:pPr>
      <w:r w:rsidRPr="006A5168">
        <w:rPr>
          <w:rFonts w:ascii="Arial" w:hAnsi="Arial" w:cs="Arial"/>
          <w:sz w:val="22"/>
          <w:szCs w:val="22"/>
        </w:rPr>
        <w:t>During the course of construction of the Estate the Purchaser shall not interfere with the construction of the Premise or the Estate in any manner and will not give or issue any instructions to any of the persons working on the Land. The Purchasers shall only visit the Land at the time and in a manner specified by the Vendor subject to the contractor undertaking the development of the Estate first having approved such visits. The Purchaser acknowledges and agrees that any visitation made on the Land by the Purchaser or the Purchaser’s servants agents invitees or representatives shall be entirely at risk of the Purchaser and the Purchaser’s servants, agents, invitees or representatives (as the case may be) and the Vendor shall have no liability to any such person for any loss, damage, injury or fatality suffered or incurred by any such person and the Purchaser further acknowledges and accept on the Purchaser’s behalf and on behalf of the Purchaser’s servants agents invitees and representatives that the Vendor has no operational control of the Land for as long as the Vendor’s contractor is in possession of the Land and further the Purchaser shall indemnify and hold harmless the Vendor from any loss, damage, injury or fatality suffered or incurred by the Purchaser or the Purchaser’s servants, agents, invitees or representatives on the Land.</w:t>
      </w:r>
    </w:p>
    <w:p w14:paraId="3E390FE6" w14:textId="77777777" w:rsidR="001F6E33" w:rsidRPr="006A5168" w:rsidRDefault="001F6E33" w:rsidP="001F6E33">
      <w:pPr>
        <w:pStyle w:val="NoSpacing"/>
        <w:rPr>
          <w:rFonts w:ascii="Arial" w:hAnsi="Arial" w:cs="Arial"/>
        </w:rPr>
      </w:pPr>
    </w:p>
    <w:p w14:paraId="2E23C931" w14:textId="77777777" w:rsidR="001F6E33" w:rsidRPr="006A5168" w:rsidRDefault="001F6E33" w:rsidP="001F6E33">
      <w:pPr>
        <w:pStyle w:val="PlainText"/>
        <w:numPr>
          <w:ilvl w:val="0"/>
          <w:numId w:val="19"/>
        </w:numPr>
        <w:tabs>
          <w:tab w:val="left" w:pos="748"/>
        </w:tabs>
        <w:spacing w:after="200" w:line="360" w:lineRule="auto"/>
        <w:jc w:val="both"/>
        <w:rPr>
          <w:rFonts w:ascii="Arial" w:eastAsia="MS Mincho" w:hAnsi="Arial" w:cs="Arial"/>
          <w:sz w:val="22"/>
          <w:szCs w:val="22"/>
        </w:rPr>
      </w:pPr>
      <w:r w:rsidRPr="006A5168">
        <w:rPr>
          <w:rFonts w:ascii="Arial" w:hAnsi="Arial" w:cs="Arial"/>
          <w:b/>
          <w:sz w:val="22"/>
          <w:szCs w:val="22"/>
        </w:rPr>
        <w:t xml:space="preserve">Inspection of the Building Plans </w:t>
      </w:r>
    </w:p>
    <w:p w14:paraId="2DEA2016" w14:textId="77777777" w:rsidR="001F6E33" w:rsidRPr="006A5168" w:rsidRDefault="001F6E33" w:rsidP="001F6E33">
      <w:pPr>
        <w:pStyle w:val="BodyTextIndent"/>
        <w:numPr>
          <w:ilvl w:val="1"/>
          <w:numId w:val="19"/>
        </w:numPr>
        <w:spacing w:after="200" w:line="360" w:lineRule="auto"/>
        <w:rPr>
          <w:rFonts w:ascii="Arial" w:hAnsi="Arial" w:cs="Arial"/>
          <w:sz w:val="22"/>
          <w:szCs w:val="22"/>
        </w:rPr>
      </w:pPr>
      <w:r w:rsidRPr="006A5168">
        <w:rPr>
          <w:rFonts w:ascii="Arial" w:hAnsi="Arial" w:cs="Arial"/>
          <w:sz w:val="22"/>
          <w:szCs w:val="22"/>
        </w:rPr>
        <w:t xml:space="preserve">The Purchasers admit that they have inspected the Building Plans and the Land and accept that they shall be deemed to have full knowledge of the location and properties of the Land and the Works to be carried out by the Vendor.  </w:t>
      </w:r>
    </w:p>
    <w:p w14:paraId="09DDCA2E" w14:textId="77777777" w:rsidR="001F6E33" w:rsidRPr="006A5168" w:rsidRDefault="001F6E33" w:rsidP="001F6E33">
      <w:pPr>
        <w:pStyle w:val="BodyTextIndent"/>
        <w:numPr>
          <w:ilvl w:val="1"/>
          <w:numId w:val="19"/>
        </w:numPr>
        <w:spacing w:after="200" w:line="360" w:lineRule="auto"/>
        <w:rPr>
          <w:rFonts w:ascii="Arial" w:hAnsi="Arial" w:cs="Arial"/>
          <w:sz w:val="22"/>
          <w:szCs w:val="22"/>
        </w:rPr>
      </w:pPr>
      <w:r w:rsidRPr="006A5168">
        <w:rPr>
          <w:rFonts w:ascii="Arial" w:hAnsi="Arial" w:cs="Arial"/>
          <w:sz w:val="22"/>
          <w:szCs w:val="22"/>
        </w:rPr>
        <w:t>The Purchaser admits that he/she/it enters into this Agreement as a result of his/her/their/</w:t>
      </w:r>
      <w:proofErr w:type="spellStart"/>
      <w:r w:rsidRPr="006A5168">
        <w:rPr>
          <w:rFonts w:ascii="Arial" w:hAnsi="Arial" w:cs="Arial"/>
          <w:sz w:val="22"/>
          <w:szCs w:val="22"/>
        </w:rPr>
        <w:t>it</w:t>
      </w:r>
      <w:proofErr w:type="spellEnd"/>
      <w:r w:rsidRPr="006A5168">
        <w:rPr>
          <w:rFonts w:ascii="Arial" w:hAnsi="Arial" w:cs="Arial"/>
          <w:sz w:val="22"/>
          <w:szCs w:val="22"/>
        </w:rPr>
        <w:t xml:space="preserve"> own inspection of the Building Plans and not in reliance upon any representation or warranty written or oral or implied by or on behalf of the Vendor.</w:t>
      </w:r>
    </w:p>
    <w:p w14:paraId="1CA2068D" w14:textId="77777777" w:rsidR="001F6E33" w:rsidRPr="006A5168" w:rsidRDefault="001F6E33" w:rsidP="001F6E33">
      <w:pPr>
        <w:pStyle w:val="NoSpacing"/>
        <w:rPr>
          <w:rFonts w:ascii="Arial" w:hAnsi="Arial" w:cs="Arial"/>
        </w:rPr>
      </w:pPr>
    </w:p>
    <w:p w14:paraId="0EE21FC6" w14:textId="77777777" w:rsidR="001F6E33" w:rsidRPr="006A5168" w:rsidRDefault="001F6E33" w:rsidP="001F6E33">
      <w:pPr>
        <w:pStyle w:val="BodyTextIndent"/>
        <w:numPr>
          <w:ilvl w:val="0"/>
          <w:numId w:val="19"/>
        </w:numPr>
        <w:spacing w:after="200" w:line="360" w:lineRule="auto"/>
        <w:rPr>
          <w:rFonts w:ascii="Arial" w:hAnsi="Arial" w:cs="Arial"/>
          <w:b/>
          <w:sz w:val="22"/>
          <w:szCs w:val="22"/>
        </w:rPr>
      </w:pPr>
      <w:r w:rsidRPr="006A5168">
        <w:rPr>
          <w:rFonts w:ascii="Arial" w:hAnsi="Arial" w:cs="Arial"/>
          <w:b/>
          <w:sz w:val="22"/>
          <w:szCs w:val="22"/>
        </w:rPr>
        <w:t>Variations to the Works</w:t>
      </w:r>
    </w:p>
    <w:p w14:paraId="13E9AC86" w14:textId="77777777" w:rsidR="001F6E33" w:rsidRPr="006A5168" w:rsidRDefault="001F6E33" w:rsidP="001F6E33">
      <w:pPr>
        <w:pStyle w:val="BodyTextIndent"/>
        <w:spacing w:line="360" w:lineRule="auto"/>
        <w:ind w:left="720" w:firstLine="0"/>
        <w:rPr>
          <w:rFonts w:ascii="Arial" w:hAnsi="Arial" w:cs="Arial"/>
          <w:bCs/>
          <w:sz w:val="22"/>
          <w:szCs w:val="22"/>
        </w:rPr>
      </w:pPr>
      <w:r w:rsidRPr="006A5168">
        <w:rPr>
          <w:rFonts w:ascii="Arial" w:hAnsi="Arial" w:cs="Arial"/>
          <w:bCs/>
          <w:sz w:val="22"/>
          <w:szCs w:val="22"/>
        </w:rPr>
        <w:t xml:space="preserve">The Vendor reserves the right to make any additions variations or substitutions to the Works including the alteration or substitution of any materials or goods to be used in connection with the </w:t>
      </w:r>
      <w:commentRangeStart w:id="24"/>
      <w:r w:rsidRPr="006A5168">
        <w:rPr>
          <w:rFonts w:ascii="Arial" w:hAnsi="Arial" w:cs="Arial"/>
          <w:bCs/>
          <w:sz w:val="22"/>
          <w:szCs w:val="22"/>
        </w:rPr>
        <w:t>Works if the Architect shall deem such alteration or variation to be necessary provided that such alterations variations or substitution shall not materially alter the Works or the quality of goods and materials as described in the Building Plans.</w:t>
      </w:r>
      <w:commentRangeEnd w:id="24"/>
      <w:r w:rsidR="001F106B">
        <w:rPr>
          <w:rStyle w:val="CommentReference"/>
          <w:rFonts w:ascii="Times New Roman" w:hAnsi="Times New Roman"/>
        </w:rPr>
        <w:commentReference w:id="24"/>
      </w:r>
    </w:p>
    <w:p w14:paraId="068C4FFF" w14:textId="77777777" w:rsidR="001F6E33" w:rsidRPr="006A5168" w:rsidRDefault="001F6E33" w:rsidP="001F6E33">
      <w:pPr>
        <w:pStyle w:val="BodyTextIndent"/>
        <w:spacing w:line="360" w:lineRule="auto"/>
        <w:ind w:left="720" w:firstLine="0"/>
        <w:rPr>
          <w:rFonts w:ascii="Arial" w:hAnsi="Arial" w:cs="Arial"/>
          <w:bCs/>
          <w:sz w:val="22"/>
          <w:szCs w:val="22"/>
        </w:rPr>
      </w:pPr>
    </w:p>
    <w:p w14:paraId="4FE5AFC5" w14:textId="77777777" w:rsidR="001F6E33" w:rsidRPr="006A5168" w:rsidRDefault="001F6E33" w:rsidP="001F6E33">
      <w:pPr>
        <w:numPr>
          <w:ilvl w:val="0"/>
          <w:numId w:val="19"/>
        </w:numPr>
        <w:spacing w:after="200" w:line="360" w:lineRule="auto"/>
        <w:jc w:val="both"/>
        <w:rPr>
          <w:rFonts w:ascii="Arial" w:hAnsi="Arial" w:cs="Arial"/>
          <w:b/>
          <w:bCs/>
          <w:sz w:val="22"/>
          <w:szCs w:val="22"/>
        </w:rPr>
      </w:pPr>
      <w:r w:rsidRPr="006A5168">
        <w:rPr>
          <w:rFonts w:ascii="Arial" w:hAnsi="Arial" w:cs="Arial"/>
          <w:b/>
          <w:bCs/>
          <w:sz w:val="22"/>
          <w:szCs w:val="22"/>
        </w:rPr>
        <w:t>Defects Liability</w:t>
      </w:r>
    </w:p>
    <w:p w14:paraId="3994F301" w14:textId="77777777" w:rsidR="001F6E33" w:rsidRPr="006A5168" w:rsidRDefault="001F6E33" w:rsidP="001F6E33">
      <w:pPr>
        <w:numPr>
          <w:ilvl w:val="1"/>
          <w:numId w:val="19"/>
        </w:numPr>
        <w:tabs>
          <w:tab w:val="clear" w:pos="1800"/>
        </w:tabs>
        <w:spacing w:after="200" w:line="360" w:lineRule="auto"/>
        <w:ind w:left="709"/>
        <w:jc w:val="both"/>
        <w:rPr>
          <w:rFonts w:ascii="Arial" w:hAnsi="Arial" w:cs="Arial"/>
          <w:bCs/>
          <w:sz w:val="22"/>
          <w:szCs w:val="22"/>
        </w:rPr>
      </w:pPr>
      <w:r w:rsidRPr="006A5168">
        <w:rPr>
          <w:rFonts w:ascii="Arial" w:hAnsi="Arial" w:cs="Arial"/>
          <w:bCs/>
          <w:sz w:val="22"/>
          <w:szCs w:val="22"/>
        </w:rPr>
        <w:t xml:space="preserve">It shall be the responsibility of the </w:t>
      </w:r>
      <w:commentRangeStart w:id="25"/>
      <w:r w:rsidRPr="001F106B">
        <w:rPr>
          <w:rFonts w:ascii="Arial" w:hAnsi="Arial" w:cs="Arial"/>
          <w:bCs/>
          <w:sz w:val="22"/>
          <w:szCs w:val="22"/>
          <w:highlight w:val="red"/>
          <w:rPrChange w:id="26" w:author="Mishti Vora" w:date="2020-10-08T08:53:00Z">
            <w:rPr>
              <w:rFonts w:ascii="Arial" w:hAnsi="Arial" w:cs="Arial"/>
              <w:bCs/>
              <w:sz w:val="22"/>
              <w:szCs w:val="22"/>
            </w:rPr>
          </w:rPrChange>
        </w:rPr>
        <w:t>Purchaser to inspect the Town house at any time after the issue of the Certificate of Practical Completion and to bring to the attention of the Vendor any shrinkage faults or defects in the Town house</w:t>
      </w:r>
      <w:r w:rsidRPr="006A5168">
        <w:rPr>
          <w:rFonts w:ascii="Arial" w:hAnsi="Arial" w:cs="Arial"/>
          <w:bCs/>
          <w:sz w:val="22"/>
          <w:szCs w:val="22"/>
        </w:rPr>
        <w:t>.</w:t>
      </w:r>
      <w:commentRangeEnd w:id="25"/>
      <w:r w:rsidR="00AE278B">
        <w:rPr>
          <w:rStyle w:val="CommentReference"/>
        </w:rPr>
        <w:commentReference w:id="25"/>
      </w:r>
    </w:p>
    <w:p w14:paraId="223B506C" w14:textId="77777777" w:rsidR="001F6E33" w:rsidRPr="006A5168" w:rsidRDefault="001F6E33" w:rsidP="001F6E33">
      <w:pPr>
        <w:numPr>
          <w:ilvl w:val="1"/>
          <w:numId w:val="19"/>
        </w:numPr>
        <w:tabs>
          <w:tab w:val="clear" w:pos="1800"/>
        </w:tabs>
        <w:spacing w:after="200" w:line="360" w:lineRule="auto"/>
        <w:ind w:left="709"/>
        <w:jc w:val="both"/>
        <w:rPr>
          <w:rFonts w:ascii="Arial" w:hAnsi="Arial" w:cs="Arial"/>
          <w:bCs/>
          <w:sz w:val="22"/>
          <w:szCs w:val="22"/>
        </w:rPr>
      </w:pPr>
      <w:r w:rsidRPr="006A5168">
        <w:rPr>
          <w:rFonts w:ascii="Arial" w:hAnsi="Arial" w:cs="Arial"/>
          <w:bCs/>
          <w:sz w:val="22"/>
          <w:szCs w:val="22"/>
        </w:rPr>
        <w:t>The Vendor shall at its own cost and expense make good any defects shrinkages or faults which appear in the Town house within the Defect Liability Period, if in the opinion of the Architect, such defect shrinkages faults are due to the workmanship or materials not in accordance with the building plans within twenty eight days (28) days of the Vendor receiving notice of the defects shrinkages or faults from the Purchaser.</w:t>
      </w:r>
    </w:p>
    <w:p w14:paraId="5888F7A7" w14:textId="77777777" w:rsidR="001F6E33" w:rsidRPr="006A5168" w:rsidRDefault="001F6E33" w:rsidP="001F6E33">
      <w:pPr>
        <w:numPr>
          <w:ilvl w:val="1"/>
          <w:numId w:val="19"/>
        </w:numPr>
        <w:tabs>
          <w:tab w:val="clear" w:pos="1800"/>
        </w:tabs>
        <w:spacing w:after="200" w:line="360" w:lineRule="auto"/>
        <w:ind w:left="709"/>
        <w:jc w:val="both"/>
        <w:rPr>
          <w:rFonts w:ascii="Arial" w:hAnsi="Arial" w:cs="Arial"/>
          <w:bCs/>
          <w:sz w:val="22"/>
          <w:szCs w:val="22"/>
        </w:rPr>
      </w:pPr>
      <w:r w:rsidRPr="006A5168">
        <w:rPr>
          <w:rFonts w:ascii="Arial" w:hAnsi="Arial" w:cs="Arial"/>
          <w:bCs/>
          <w:sz w:val="22"/>
          <w:szCs w:val="22"/>
        </w:rPr>
        <w:t>The Vendor shall have the right to enter the Town house with its servants, agents, workmen, tools and equipment upon giving the Purchaser 24 hours’ notice for the purpose of carrying out such works as are referred to in clause 5.2 above.</w:t>
      </w:r>
    </w:p>
    <w:p w14:paraId="1991B942" w14:textId="77777777" w:rsidR="001F6E33" w:rsidRPr="006A5168" w:rsidRDefault="001F6E33" w:rsidP="001F6E33">
      <w:pPr>
        <w:numPr>
          <w:ilvl w:val="1"/>
          <w:numId w:val="19"/>
        </w:numPr>
        <w:tabs>
          <w:tab w:val="clear" w:pos="1800"/>
        </w:tabs>
        <w:spacing w:after="200" w:line="360" w:lineRule="auto"/>
        <w:ind w:left="709"/>
        <w:jc w:val="both"/>
        <w:rPr>
          <w:rFonts w:ascii="Arial" w:hAnsi="Arial" w:cs="Arial"/>
          <w:bCs/>
          <w:sz w:val="22"/>
          <w:szCs w:val="22"/>
        </w:rPr>
      </w:pPr>
      <w:r w:rsidRPr="006A5168">
        <w:rPr>
          <w:rFonts w:ascii="Arial" w:hAnsi="Arial" w:cs="Arial"/>
          <w:bCs/>
          <w:sz w:val="22"/>
          <w:szCs w:val="22"/>
        </w:rPr>
        <w:lastRenderedPageBreak/>
        <w:t>The Purchaser hereby agrees they shall have no claims for any alleged fault shrinkage or defect in the Town house howsoever arising upon the expiry of the Defect Liability Period.</w:t>
      </w:r>
    </w:p>
    <w:p w14:paraId="067CC88F" w14:textId="77777777" w:rsidR="001F6E33" w:rsidRPr="006A5168" w:rsidRDefault="001F6E33" w:rsidP="001F6E33">
      <w:pPr>
        <w:pStyle w:val="NoSpacing"/>
        <w:rPr>
          <w:rFonts w:ascii="Arial" w:hAnsi="Arial" w:cs="Arial"/>
        </w:rPr>
      </w:pPr>
    </w:p>
    <w:p w14:paraId="7C26D689" w14:textId="77777777" w:rsidR="001F6E33" w:rsidRPr="006A5168" w:rsidRDefault="001F6E33" w:rsidP="001F6E33">
      <w:pPr>
        <w:numPr>
          <w:ilvl w:val="0"/>
          <w:numId w:val="19"/>
        </w:numPr>
        <w:spacing w:after="200" w:line="360" w:lineRule="auto"/>
        <w:jc w:val="both"/>
        <w:rPr>
          <w:rFonts w:ascii="Arial" w:eastAsia="MS Mincho" w:hAnsi="Arial" w:cs="Arial"/>
          <w:b/>
          <w:sz w:val="22"/>
          <w:szCs w:val="22"/>
        </w:rPr>
      </w:pPr>
      <w:r w:rsidRPr="006A5168">
        <w:rPr>
          <w:rFonts w:ascii="Arial" w:eastAsia="MS Mincho" w:hAnsi="Arial" w:cs="Arial"/>
          <w:b/>
          <w:sz w:val="22"/>
          <w:szCs w:val="22"/>
        </w:rPr>
        <w:t>Architect’s Decision Final</w:t>
      </w:r>
    </w:p>
    <w:p w14:paraId="790135A2" w14:textId="77777777" w:rsidR="001F6E33" w:rsidRPr="006A5168" w:rsidRDefault="001F6E33" w:rsidP="001F6E33">
      <w:pPr>
        <w:spacing w:line="360" w:lineRule="auto"/>
        <w:ind w:left="720"/>
        <w:jc w:val="both"/>
        <w:rPr>
          <w:rFonts w:ascii="Arial" w:eastAsia="MS Mincho" w:hAnsi="Arial" w:cs="Arial"/>
          <w:sz w:val="22"/>
          <w:szCs w:val="22"/>
        </w:rPr>
      </w:pPr>
      <w:r w:rsidRPr="006A5168">
        <w:rPr>
          <w:rFonts w:ascii="Arial" w:eastAsia="MS Mincho" w:hAnsi="Arial" w:cs="Arial"/>
          <w:sz w:val="22"/>
          <w:szCs w:val="22"/>
        </w:rPr>
        <w:t>In all matters relating to the carrying out of the Works standard of workmanship and in authorising any variations the decision of the Architect shall be final and shall not be challenged under any provision of this agreement and upon the issue of both the Certificate of Practical Completion as well as Occupation Certificate. The Vendor shall, subject to clause 5.2 be deemed to have discharged its obligations as far as the works are concerned in full.</w:t>
      </w:r>
    </w:p>
    <w:p w14:paraId="3E738F66" w14:textId="77777777" w:rsidR="001F6E33" w:rsidRPr="006A5168" w:rsidRDefault="001F6E33" w:rsidP="001F6E33">
      <w:pPr>
        <w:pStyle w:val="NoSpacing"/>
        <w:rPr>
          <w:rFonts w:ascii="Arial" w:hAnsi="Arial" w:cs="Arial"/>
        </w:rPr>
      </w:pPr>
    </w:p>
    <w:p w14:paraId="72510628" w14:textId="77777777" w:rsidR="001F6E33" w:rsidRPr="006A5168" w:rsidRDefault="001F6E33" w:rsidP="001F6E33">
      <w:pPr>
        <w:pStyle w:val="ListParagraph"/>
        <w:widowControl/>
        <w:numPr>
          <w:ilvl w:val="0"/>
          <w:numId w:val="19"/>
        </w:numPr>
        <w:tabs>
          <w:tab w:val="clear" w:pos="720"/>
        </w:tabs>
        <w:spacing w:line="360" w:lineRule="auto"/>
        <w:jc w:val="both"/>
        <w:rPr>
          <w:rFonts w:ascii="Arial" w:hAnsi="Arial" w:cs="Arial"/>
          <w:b/>
          <w:sz w:val="22"/>
          <w:szCs w:val="22"/>
        </w:rPr>
      </w:pPr>
      <w:r w:rsidRPr="006A5168">
        <w:rPr>
          <w:rFonts w:ascii="Arial" w:hAnsi="Arial" w:cs="Arial"/>
          <w:b/>
          <w:sz w:val="22"/>
          <w:szCs w:val="22"/>
        </w:rPr>
        <w:t>Granting Of A Sub-Lease</w:t>
      </w:r>
    </w:p>
    <w:p w14:paraId="29661F06" w14:textId="77777777" w:rsidR="001F6E33" w:rsidRPr="006A5168" w:rsidRDefault="001F6E33" w:rsidP="001F6E33">
      <w:pPr>
        <w:pStyle w:val="ListParagraph"/>
        <w:widowControl/>
        <w:numPr>
          <w:ilvl w:val="1"/>
          <w:numId w:val="19"/>
        </w:numPr>
        <w:tabs>
          <w:tab w:val="clear" w:pos="1800"/>
        </w:tabs>
        <w:spacing w:line="360" w:lineRule="auto"/>
        <w:ind w:left="709"/>
        <w:jc w:val="both"/>
        <w:rPr>
          <w:rFonts w:ascii="Arial" w:hAnsi="Arial" w:cs="Arial"/>
          <w:b/>
          <w:sz w:val="22"/>
          <w:szCs w:val="22"/>
        </w:rPr>
      </w:pPr>
      <w:r w:rsidRPr="006A5168">
        <w:rPr>
          <w:rFonts w:ascii="Arial" w:hAnsi="Arial" w:cs="Arial"/>
          <w:sz w:val="22"/>
          <w:szCs w:val="22"/>
          <w:lang w:eastAsia="en-GB"/>
        </w:rPr>
        <w:t xml:space="preserve">In consideration of the Purchase Price the Vendor shall sell to the Purchaser the Premises by way of Lease. </w:t>
      </w:r>
    </w:p>
    <w:p w14:paraId="4DC0F1A3" w14:textId="77777777" w:rsidR="001F6E33" w:rsidRPr="006A5168" w:rsidRDefault="001F6E33" w:rsidP="001F6E33">
      <w:pPr>
        <w:spacing w:line="360" w:lineRule="auto"/>
        <w:ind w:left="709"/>
        <w:contextualSpacing/>
        <w:jc w:val="both"/>
        <w:rPr>
          <w:rFonts w:ascii="Arial" w:hAnsi="Arial" w:cs="Arial"/>
          <w:b/>
          <w:sz w:val="22"/>
          <w:szCs w:val="22"/>
        </w:rPr>
      </w:pPr>
    </w:p>
    <w:p w14:paraId="7E02C67D" w14:textId="77777777" w:rsidR="001F6E33" w:rsidRPr="006A5168" w:rsidRDefault="001F6E33" w:rsidP="001F6E33">
      <w:pPr>
        <w:pStyle w:val="ListParagraph"/>
        <w:widowControl/>
        <w:numPr>
          <w:ilvl w:val="1"/>
          <w:numId w:val="19"/>
        </w:numPr>
        <w:tabs>
          <w:tab w:val="clear" w:pos="1800"/>
        </w:tabs>
        <w:spacing w:line="360" w:lineRule="auto"/>
        <w:ind w:left="709"/>
        <w:jc w:val="both"/>
        <w:rPr>
          <w:rFonts w:ascii="Arial" w:hAnsi="Arial" w:cs="Arial"/>
          <w:sz w:val="22"/>
          <w:szCs w:val="22"/>
        </w:rPr>
      </w:pPr>
      <w:r w:rsidRPr="006A5168">
        <w:rPr>
          <w:rFonts w:ascii="Arial" w:hAnsi="Arial" w:cs="Arial"/>
          <w:sz w:val="22"/>
          <w:szCs w:val="22"/>
        </w:rPr>
        <w:t xml:space="preserve"> The Lease shall be in the form or substantially in the form of the Vendor’s standard draft Lease and no material amendments will be acceptable.</w:t>
      </w:r>
    </w:p>
    <w:p w14:paraId="4B85A62A" w14:textId="77777777" w:rsidR="001F6E33" w:rsidRPr="006A5168" w:rsidRDefault="001F6E33" w:rsidP="001F6E33">
      <w:pPr>
        <w:pStyle w:val="ListParagraph"/>
        <w:spacing w:line="360" w:lineRule="auto"/>
        <w:ind w:left="709"/>
        <w:rPr>
          <w:rFonts w:ascii="Arial" w:hAnsi="Arial" w:cs="Arial"/>
          <w:sz w:val="22"/>
          <w:szCs w:val="22"/>
        </w:rPr>
      </w:pPr>
    </w:p>
    <w:p w14:paraId="614483BB" w14:textId="77777777" w:rsidR="001F6E33" w:rsidRPr="006A5168" w:rsidRDefault="001F6E33" w:rsidP="001F6E33">
      <w:pPr>
        <w:pStyle w:val="ListParagraph"/>
        <w:widowControl/>
        <w:numPr>
          <w:ilvl w:val="1"/>
          <w:numId w:val="19"/>
        </w:numPr>
        <w:tabs>
          <w:tab w:val="clear" w:pos="1800"/>
        </w:tabs>
        <w:spacing w:line="360" w:lineRule="auto"/>
        <w:ind w:left="709"/>
        <w:jc w:val="both"/>
        <w:rPr>
          <w:rFonts w:ascii="Arial" w:hAnsi="Arial" w:cs="Arial"/>
          <w:sz w:val="22"/>
          <w:szCs w:val="22"/>
        </w:rPr>
      </w:pPr>
      <w:r w:rsidRPr="006A5168">
        <w:rPr>
          <w:rFonts w:ascii="Arial" w:hAnsi="Arial" w:cs="Arial"/>
          <w:sz w:val="22"/>
          <w:szCs w:val="22"/>
        </w:rPr>
        <w:t>The Purchaser shall assume the right of the Vendor to grant the Lease and shall not require any evidence of or raise any unreasonable objection requisition or inquiry in respect of the Vendor’s title to the Land.</w:t>
      </w:r>
    </w:p>
    <w:p w14:paraId="1C7E7B0C" w14:textId="77777777" w:rsidR="001F6E33" w:rsidRPr="006A5168" w:rsidRDefault="001F6E33" w:rsidP="001F6E33">
      <w:pPr>
        <w:pStyle w:val="ListParagraph"/>
        <w:widowControl/>
        <w:tabs>
          <w:tab w:val="left" w:pos="630"/>
        </w:tabs>
        <w:spacing w:line="360" w:lineRule="auto"/>
        <w:ind w:left="1800"/>
        <w:jc w:val="both"/>
        <w:rPr>
          <w:rFonts w:ascii="Arial" w:hAnsi="Arial" w:cs="Arial"/>
          <w:sz w:val="22"/>
          <w:szCs w:val="22"/>
        </w:rPr>
      </w:pPr>
    </w:p>
    <w:p w14:paraId="3B43343B" w14:textId="77777777" w:rsidR="001F6E33" w:rsidRPr="006A5168" w:rsidRDefault="001F6E33" w:rsidP="001F6E33">
      <w:pPr>
        <w:numPr>
          <w:ilvl w:val="0"/>
          <w:numId w:val="19"/>
        </w:numPr>
        <w:spacing w:after="200" w:line="360" w:lineRule="auto"/>
        <w:jc w:val="both"/>
        <w:rPr>
          <w:rFonts w:ascii="Arial" w:hAnsi="Arial" w:cs="Arial"/>
          <w:bCs/>
          <w:sz w:val="22"/>
          <w:szCs w:val="22"/>
        </w:rPr>
      </w:pPr>
      <w:r w:rsidRPr="006A5168">
        <w:rPr>
          <w:rFonts w:ascii="Arial" w:hAnsi="Arial" w:cs="Arial"/>
          <w:b/>
          <w:bCs/>
          <w:sz w:val="22"/>
          <w:szCs w:val="22"/>
        </w:rPr>
        <w:t xml:space="preserve">Payment of the Purchase Price </w:t>
      </w:r>
    </w:p>
    <w:p w14:paraId="1C37901B" w14:textId="77777777" w:rsidR="001F6E33" w:rsidRPr="006A5168" w:rsidRDefault="001F6E33" w:rsidP="001F6E33">
      <w:pPr>
        <w:pStyle w:val="ListParagraph"/>
        <w:numPr>
          <w:ilvl w:val="1"/>
          <w:numId w:val="19"/>
        </w:numPr>
        <w:tabs>
          <w:tab w:val="clear" w:pos="1800"/>
          <w:tab w:val="num" w:pos="709"/>
        </w:tabs>
        <w:spacing w:line="360" w:lineRule="auto"/>
        <w:ind w:left="709" w:hanging="709"/>
        <w:jc w:val="both"/>
        <w:rPr>
          <w:rFonts w:ascii="Arial" w:hAnsi="Arial" w:cs="Arial"/>
          <w:sz w:val="22"/>
          <w:szCs w:val="22"/>
        </w:rPr>
      </w:pPr>
      <w:r w:rsidRPr="006A5168">
        <w:rPr>
          <w:rFonts w:ascii="Arial" w:hAnsi="Arial" w:cs="Arial"/>
          <w:sz w:val="22"/>
          <w:szCs w:val="22"/>
        </w:rPr>
        <w:t>All amounts payable towards the settlement of the Purchase Price shall be paid to the Vendor or the Vendor’s appointed agents directly by way of Real Time Gross Settlement (RTGS) into the following  account:</w:t>
      </w:r>
    </w:p>
    <w:p w14:paraId="1AA01907" w14:textId="77777777" w:rsidR="001F6E33" w:rsidRPr="006A5168" w:rsidRDefault="001F6E33" w:rsidP="001F6E33">
      <w:pPr>
        <w:pStyle w:val="ListParagraph"/>
        <w:spacing w:line="360" w:lineRule="auto"/>
        <w:ind w:left="1800" w:firstLine="360"/>
        <w:rPr>
          <w:rFonts w:ascii="Arial" w:hAnsi="Arial" w:cs="Arial"/>
          <w:b/>
          <w:bCs/>
          <w:sz w:val="22"/>
          <w:szCs w:val="22"/>
        </w:rPr>
      </w:pPr>
      <w:r w:rsidRPr="006A5168">
        <w:rPr>
          <w:rFonts w:ascii="Arial" w:hAnsi="Arial" w:cs="Arial"/>
          <w:b/>
          <w:bCs/>
          <w:sz w:val="22"/>
          <w:szCs w:val="22"/>
        </w:rPr>
        <w:t xml:space="preserve">Account Name:          HassConsult Limited     </w:t>
      </w:r>
    </w:p>
    <w:p w14:paraId="0AECE462" w14:textId="77777777" w:rsidR="001F6E33" w:rsidRPr="006A5168" w:rsidRDefault="001F6E33" w:rsidP="001F6E33">
      <w:pPr>
        <w:pStyle w:val="ListParagraph"/>
        <w:spacing w:line="360" w:lineRule="auto"/>
        <w:ind w:left="1800" w:firstLine="360"/>
        <w:rPr>
          <w:rFonts w:ascii="Arial" w:hAnsi="Arial" w:cs="Arial"/>
          <w:b/>
          <w:bCs/>
          <w:sz w:val="22"/>
          <w:szCs w:val="22"/>
        </w:rPr>
      </w:pPr>
      <w:r w:rsidRPr="006A5168">
        <w:rPr>
          <w:rFonts w:ascii="Arial" w:hAnsi="Arial" w:cs="Arial"/>
          <w:b/>
          <w:bCs/>
          <w:sz w:val="22"/>
          <w:szCs w:val="22"/>
        </w:rPr>
        <w:t xml:space="preserve">Bank:                          ABSA Bank Kenya PLC                     </w:t>
      </w:r>
    </w:p>
    <w:p w14:paraId="3D0237FA" w14:textId="77777777" w:rsidR="001F6E33" w:rsidRPr="006A5168" w:rsidRDefault="001F6E33" w:rsidP="001F6E33">
      <w:pPr>
        <w:pStyle w:val="ListParagraph"/>
        <w:spacing w:line="360" w:lineRule="auto"/>
        <w:ind w:left="1800" w:firstLine="360"/>
        <w:rPr>
          <w:rFonts w:ascii="Arial" w:hAnsi="Arial" w:cs="Arial"/>
          <w:b/>
          <w:bCs/>
          <w:sz w:val="22"/>
          <w:szCs w:val="22"/>
        </w:rPr>
      </w:pPr>
      <w:r w:rsidRPr="006A5168">
        <w:rPr>
          <w:rFonts w:ascii="Arial" w:hAnsi="Arial" w:cs="Arial"/>
          <w:b/>
          <w:bCs/>
          <w:sz w:val="22"/>
          <w:szCs w:val="22"/>
        </w:rPr>
        <w:t xml:space="preserve">Branch:                      ABC Premier Life Centre                   </w:t>
      </w:r>
    </w:p>
    <w:p w14:paraId="192A4A63" w14:textId="77777777" w:rsidR="001F6E33" w:rsidRPr="006A5168" w:rsidRDefault="001F6E33" w:rsidP="001F6E33">
      <w:pPr>
        <w:pStyle w:val="ListParagraph"/>
        <w:spacing w:line="360" w:lineRule="auto"/>
        <w:ind w:left="1800" w:firstLine="360"/>
        <w:rPr>
          <w:rFonts w:ascii="Arial" w:hAnsi="Arial" w:cs="Arial"/>
          <w:b/>
          <w:bCs/>
          <w:sz w:val="22"/>
          <w:szCs w:val="22"/>
        </w:rPr>
      </w:pPr>
      <w:r w:rsidRPr="006A5168">
        <w:rPr>
          <w:rFonts w:ascii="Arial" w:hAnsi="Arial" w:cs="Arial"/>
          <w:b/>
          <w:bCs/>
          <w:sz w:val="22"/>
          <w:szCs w:val="22"/>
        </w:rPr>
        <w:t xml:space="preserve">Account Number:     2035726554  </w:t>
      </w:r>
    </w:p>
    <w:p w14:paraId="06748645" w14:textId="77777777" w:rsidR="001F6E33" w:rsidRPr="006A5168" w:rsidRDefault="001F6E33" w:rsidP="001F6E33">
      <w:pPr>
        <w:pStyle w:val="ListParagraph"/>
        <w:spacing w:line="360" w:lineRule="auto"/>
        <w:ind w:left="1800" w:firstLine="360"/>
        <w:rPr>
          <w:rFonts w:ascii="Arial" w:hAnsi="Arial" w:cs="Arial"/>
          <w:sz w:val="22"/>
          <w:szCs w:val="22"/>
        </w:rPr>
      </w:pPr>
      <w:r w:rsidRPr="006A5168">
        <w:rPr>
          <w:rFonts w:ascii="Arial" w:hAnsi="Arial" w:cs="Arial"/>
          <w:b/>
          <w:bCs/>
          <w:sz w:val="22"/>
          <w:szCs w:val="22"/>
        </w:rPr>
        <w:t>SWIFT Code:             BARCKENX     </w:t>
      </w:r>
    </w:p>
    <w:p w14:paraId="3F4FB16D" w14:textId="77777777" w:rsidR="001F6E33" w:rsidRPr="006A5168" w:rsidRDefault="001F6E33" w:rsidP="001F6E33">
      <w:pPr>
        <w:spacing w:line="360" w:lineRule="auto"/>
        <w:jc w:val="both"/>
        <w:rPr>
          <w:rFonts w:ascii="Arial" w:hAnsi="Arial" w:cs="Arial"/>
          <w:sz w:val="22"/>
          <w:szCs w:val="22"/>
        </w:rPr>
      </w:pPr>
    </w:p>
    <w:p w14:paraId="6F566A74" w14:textId="77777777" w:rsidR="001F6E33" w:rsidRPr="006A5168" w:rsidRDefault="001F6E33" w:rsidP="001F6E33">
      <w:pPr>
        <w:pStyle w:val="ListParagraph"/>
        <w:widowControl/>
        <w:numPr>
          <w:ilvl w:val="1"/>
          <w:numId w:val="19"/>
        </w:numPr>
        <w:tabs>
          <w:tab w:val="clear" w:pos="1800"/>
          <w:tab w:val="left" w:pos="709"/>
        </w:tabs>
        <w:spacing w:line="360" w:lineRule="auto"/>
        <w:ind w:left="709" w:hanging="709"/>
        <w:jc w:val="both"/>
        <w:rPr>
          <w:rFonts w:ascii="Arial" w:hAnsi="Arial" w:cs="Arial"/>
          <w:sz w:val="22"/>
          <w:szCs w:val="22"/>
        </w:rPr>
      </w:pPr>
      <w:r w:rsidRPr="006A5168">
        <w:rPr>
          <w:rFonts w:ascii="Arial" w:hAnsi="Arial" w:cs="Arial"/>
          <w:sz w:val="22"/>
          <w:szCs w:val="22"/>
        </w:rPr>
        <w:lastRenderedPageBreak/>
        <w:t>The Purchasers shall pay to the Vendor the Purchase Price as provided in Schedule One hereto.</w:t>
      </w:r>
    </w:p>
    <w:p w14:paraId="613EC565" w14:textId="77777777" w:rsidR="001F6E33" w:rsidRPr="006A5168" w:rsidRDefault="001F6E33" w:rsidP="001F6E33">
      <w:pPr>
        <w:pStyle w:val="ListParagraph"/>
        <w:spacing w:line="360" w:lineRule="auto"/>
        <w:jc w:val="both"/>
        <w:rPr>
          <w:rFonts w:ascii="Arial" w:hAnsi="Arial" w:cs="Arial"/>
          <w:sz w:val="22"/>
          <w:szCs w:val="22"/>
        </w:rPr>
      </w:pPr>
    </w:p>
    <w:p w14:paraId="4027AB34" w14:textId="77777777" w:rsidR="001F6E33" w:rsidRPr="006A5168" w:rsidRDefault="001F6E33" w:rsidP="001F6E33">
      <w:pPr>
        <w:pStyle w:val="ListParagraph"/>
        <w:widowControl/>
        <w:numPr>
          <w:ilvl w:val="1"/>
          <w:numId w:val="19"/>
        </w:numPr>
        <w:spacing w:line="360" w:lineRule="auto"/>
        <w:ind w:left="630" w:hanging="630"/>
        <w:jc w:val="both"/>
        <w:rPr>
          <w:rFonts w:ascii="Arial" w:hAnsi="Arial" w:cs="Arial"/>
          <w:sz w:val="22"/>
          <w:szCs w:val="22"/>
        </w:rPr>
      </w:pPr>
      <w:r w:rsidRPr="006A5168">
        <w:rPr>
          <w:rFonts w:ascii="Arial" w:hAnsi="Arial" w:cs="Arial"/>
          <w:sz w:val="22"/>
          <w:szCs w:val="22"/>
        </w:rPr>
        <w:t xml:space="preserve">In the event any monies herein above reserved thereof remains unpaid by the Purchaser seven (7) days after the due date for payment of the same (or if the Purchaser are being financed the undertaking is not issued on the date provided) Interest shall begin to accrue at the rate there </w:t>
      </w:r>
      <w:r w:rsidRPr="001F106B">
        <w:rPr>
          <w:rFonts w:ascii="Arial" w:hAnsi="Arial" w:cs="Arial"/>
          <w:sz w:val="22"/>
          <w:szCs w:val="22"/>
          <w:highlight w:val="yellow"/>
          <w:rPrChange w:id="27" w:author="Mishti Vora" w:date="2020-10-08T08:57:00Z">
            <w:rPr>
              <w:rFonts w:ascii="Arial" w:hAnsi="Arial" w:cs="Arial"/>
              <w:sz w:val="22"/>
              <w:szCs w:val="22"/>
            </w:rPr>
          </w:rPrChange>
        </w:rPr>
        <w:t>percent (3%) per month</w:t>
      </w:r>
      <w:r w:rsidRPr="006A5168">
        <w:rPr>
          <w:rFonts w:ascii="Arial" w:hAnsi="Arial" w:cs="Arial"/>
          <w:sz w:val="22"/>
          <w:szCs w:val="22"/>
        </w:rPr>
        <w:t xml:space="preserve"> on such outstanding amount computed from the due date (and in case the Purchaser are being financed the date when the undertaking was due) until payment in full thereof </w:t>
      </w:r>
      <w:r w:rsidRPr="001F106B">
        <w:rPr>
          <w:rFonts w:ascii="Arial" w:hAnsi="Arial" w:cs="Arial"/>
          <w:sz w:val="22"/>
          <w:szCs w:val="22"/>
          <w:highlight w:val="yellow"/>
          <w:rPrChange w:id="28" w:author="Mishti Vora" w:date="2020-10-08T08:57:00Z">
            <w:rPr>
              <w:rFonts w:ascii="Arial" w:hAnsi="Arial" w:cs="Arial"/>
              <w:sz w:val="22"/>
              <w:szCs w:val="22"/>
            </w:rPr>
          </w:rPrChange>
        </w:rPr>
        <w:t>both days inclusive</w:t>
      </w:r>
      <w:r w:rsidRPr="006A5168">
        <w:rPr>
          <w:rFonts w:ascii="Arial" w:hAnsi="Arial" w:cs="Arial"/>
          <w:sz w:val="22"/>
          <w:szCs w:val="22"/>
        </w:rPr>
        <w:t>. The Purchaser hereby agrees that the said rate of interest payable on the Purchaser’s breach of the Purchaser’s obligations under this Agreement represents a fair and reasonable interest rate acceptable to the Purchaser in consideration of the loss to be suffered by the Vendor resulting from any breach by the Purchaser of the Purchaser’s obligations herein.</w:t>
      </w:r>
    </w:p>
    <w:p w14:paraId="4CDFB8DD" w14:textId="77777777" w:rsidR="001F6E33" w:rsidRPr="006A5168" w:rsidRDefault="001F6E33" w:rsidP="001F6E33">
      <w:pPr>
        <w:pStyle w:val="ListParagraph"/>
        <w:spacing w:line="360" w:lineRule="auto"/>
        <w:rPr>
          <w:rFonts w:ascii="Arial" w:hAnsi="Arial" w:cs="Arial"/>
          <w:sz w:val="22"/>
          <w:szCs w:val="22"/>
        </w:rPr>
      </w:pPr>
    </w:p>
    <w:p w14:paraId="3DC3E15C" w14:textId="77777777" w:rsidR="001F6E33" w:rsidRPr="006A5168" w:rsidRDefault="001F6E33" w:rsidP="001F6E33">
      <w:pPr>
        <w:pStyle w:val="ListParagraph"/>
        <w:widowControl/>
        <w:numPr>
          <w:ilvl w:val="1"/>
          <w:numId w:val="19"/>
        </w:numPr>
        <w:tabs>
          <w:tab w:val="left" w:pos="630"/>
        </w:tabs>
        <w:spacing w:line="360" w:lineRule="auto"/>
        <w:ind w:left="630" w:hanging="630"/>
        <w:jc w:val="both"/>
        <w:rPr>
          <w:rFonts w:ascii="Arial" w:hAnsi="Arial" w:cs="Arial"/>
          <w:sz w:val="22"/>
          <w:szCs w:val="22"/>
        </w:rPr>
      </w:pPr>
      <w:r w:rsidRPr="006A5168">
        <w:rPr>
          <w:rFonts w:ascii="Arial" w:hAnsi="Arial" w:cs="Arial"/>
          <w:sz w:val="22"/>
          <w:szCs w:val="22"/>
        </w:rPr>
        <w:t>The sale is net of taxes (other than capital gains tax). Payment of the Purchase Price shall be made without any withholding, deductions or set-off of any amount from or against any payment due to the Vendor. For the avoidance of doubt, in the event that any competent taxing authority shall require that a tax be levied on the Purchase Price (other than capital gains tax on the sale which, if applicable, shall be for the account of the Vendor) the result of which is to reduce the net return of the Vendor pursuant to this Agreement th</w:t>
      </w:r>
      <w:r w:rsidRPr="001E6A56">
        <w:rPr>
          <w:rFonts w:ascii="Arial" w:hAnsi="Arial" w:cs="Arial"/>
          <w:sz w:val="22"/>
          <w:szCs w:val="22"/>
          <w:highlight w:val="yellow"/>
          <w:rPrChange w:id="29" w:author="Mishti Vora" w:date="2020-10-08T09:00:00Z">
            <w:rPr>
              <w:rFonts w:ascii="Arial" w:hAnsi="Arial" w:cs="Arial"/>
              <w:sz w:val="22"/>
              <w:szCs w:val="22"/>
            </w:rPr>
          </w:rPrChange>
        </w:rPr>
        <w:t>e Purchaser shall in addition to the Purchase Price pay amounts equal to the tax so levied.</w:t>
      </w:r>
    </w:p>
    <w:p w14:paraId="1EA94F8E" w14:textId="77777777" w:rsidR="001F6E33" w:rsidRPr="006A5168" w:rsidRDefault="001F6E33" w:rsidP="001F6E33">
      <w:pPr>
        <w:pStyle w:val="ListParagraph"/>
        <w:spacing w:after="200" w:line="360" w:lineRule="auto"/>
        <w:ind w:left="1800"/>
        <w:jc w:val="both"/>
        <w:rPr>
          <w:rFonts w:ascii="Arial" w:hAnsi="Arial" w:cs="Arial"/>
          <w:sz w:val="22"/>
          <w:szCs w:val="22"/>
        </w:rPr>
      </w:pPr>
    </w:p>
    <w:p w14:paraId="605DB8DA" w14:textId="77777777" w:rsidR="001F6E33" w:rsidRPr="006A5168" w:rsidRDefault="001F6E33" w:rsidP="001F6E33">
      <w:pPr>
        <w:pStyle w:val="ListParagraph"/>
        <w:numPr>
          <w:ilvl w:val="1"/>
          <w:numId w:val="19"/>
        </w:numPr>
        <w:tabs>
          <w:tab w:val="clear" w:pos="1800"/>
          <w:tab w:val="num" w:pos="567"/>
        </w:tabs>
        <w:spacing w:after="200" w:line="360" w:lineRule="auto"/>
        <w:ind w:left="567" w:hanging="567"/>
        <w:jc w:val="both"/>
        <w:rPr>
          <w:rFonts w:ascii="Arial" w:hAnsi="Arial" w:cs="Arial"/>
          <w:sz w:val="22"/>
          <w:szCs w:val="22"/>
        </w:rPr>
      </w:pPr>
      <w:r w:rsidRPr="006A5168">
        <w:rPr>
          <w:rFonts w:ascii="Arial" w:hAnsi="Arial" w:cs="Arial"/>
          <w:sz w:val="22"/>
          <w:szCs w:val="22"/>
        </w:rPr>
        <w:t>Time shall be of essence with respect to the timelines set herein above;</w:t>
      </w:r>
    </w:p>
    <w:p w14:paraId="06895ADE" w14:textId="77777777" w:rsidR="001F6E33" w:rsidRPr="006A5168" w:rsidRDefault="001F6E33" w:rsidP="001F6E33">
      <w:pPr>
        <w:pStyle w:val="ListParagraph"/>
        <w:spacing w:line="360" w:lineRule="auto"/>
        <w:ind w:left="1800" w:firstLine="360"/>
        <w:rPr>
          <w:rFonts w:ascii="Arial" w:hAnsi="Arial" w:cs="Arial"/>
          <w:b/>
          <w:bCs/>
          <w:sz w:val="22"/>
          <w:szCs w:val="22"/>
        </w:rPr>
      </w:pPr>
    </w:p>
    <w:p w14:paraId="5E6F97B1" w14:textId="77777777" w:rsidR="001F6E33" w:rsidRPr="006A5168" w:rsidRDefault="001F6E33" w:rsidP="001F6E33">
      <w:pPr>
        <w:pStyle w:val="ListParagraph"/>
        <w:widowControl/>
        <w:numPr>
          <w:ilvl w:val="0"/>
          <w:numId w:val="19"/>
        </w:numPr>
        <w:tabs>
          <w:tab w:val="left" w:pos="630"/>
        </w:tabs>
        <w:spacing w:line="360" w:lineRule="auto"/>
        <w:jc w:val="both"/>
        <w:rPr>
          <w:rFonts w:ascii="Arial" w:hAnsi="Arial" w:cs="Arial"/>
          <w:b/>
          <w:sz w:val="22"/>
          <w:szCs w:val="22"/>
        </w:rPr>
      </w:pPr>
      <w:r w:rsidRPr="006A5168">
        <w:rPr>
          <w:rFonts w:ascii="Arial" w:hAnsi="Arial" w:cs="Arial"/>
          <w:b/>
          <w:sz w:val="22"/>
          <w:szCs w:val="22"/>
        </w:rPr>
        <w:t xml:space="preserve">Shares In The Management Company </w:t>
      </w:r>
    </w:p>
    <w:p w14:paraId="7A1B3F1C" w14:textId="77777777" w:rsidR="001F6E33" w:rsidRPr="006A5168" w:rsidRDefault="001F6E33" w:rsidP="001F6E33">
      <w:pPr>
        <w:pStyle w:val="ListParagraph"/>
        <w:widowControl/>
        <w:numPr>
          <w:ilvl w:val="1"/>
          <w:numId w:val="19"/>
        </w:numPr>
        <w:tabs>
          <w:tab w:val="clear" w:pos="1800"/>
        </w:tabs>
        <w:spacing w:line="360" w:lineRule="auto"/>
        <w:ind w:left="709"/>
        <w:jc w:val="both"/>
        <w:rPr>
          <w:rFonts w:ascii="Arial" w:hAnsi="Arial" w:cs="Arial"/>
          <w:sz w:val="22"/>
          <w:szCs w:val="22"/>
        </w:rPr>
      </w:pPr>
      <w:r w:rsidRPr="006A5168">
        <w:rPr>
          <w:rFonts w:ascii="Arial" w:hAnsi="Arial" w:cs="Arial"/>
          <w:sz w:val="22"/>
          <w:szCs w:val="22"/>
        </w:rPr>
        <w:t>Following the registration of the Lease and after the leases of all the Other Premises have been registered the Vendor shall transfer or procure the issuing of the Share to the Purchasers.</w:t>
      </w:r>
    </w:p>
    <w:p w14:paraId="0250FEE6" w14:textId="77777777" w:rsidR="001F6E33" w:rsidRPr="006A5168" w:rsidRDefault="001F6E33" w:rsidP="001F6E33">
      <w:pPr>
        <w:pStyle w:val="NoSpacing"/>
        <w:ind w:left="709"/>
        <w:rPr>
          <w:rFonts w:ascii="Arial" w:hAnsi="Arial" w:cs="Arial"/>
        </w:rPr>
      </w:pPr>
    </w:p>
    <w:p w14:paraId="784F7C6B" w14:textId="77777777" w:rsidR="001F6E33" w:rsidRPr="006A5168" w:rsidRDefault="001F6E33" w:rsidP="001F6E33">
      <w:pPr>
        <w:pStyle w:val="ListParagraph"/>
        <w:widowControl/>
        <w:numPr>
          <w:ilvl w:val="1"/>
          <w:numId w:val="19"/>
        </w:numPr>
        <w:tabs>
          <w:tab w:val="clear" w:pos="1800"/>
        </w:tabs>
        <w:spacing w:line="360" w:lineRule="auto"/>
        <w:ind w:left="709"/>
        <w:jc w:val="both"/>
        <w:rPr>
          <w:rFonts w:ascii="Arial" w:hAnsi="Arial" w:cs="Arial"/>
          <w:sz w:val="22"/>
          <w:szCs w:val="22"/>
        </w:rPr>
      </w:pPr>
      <w:r w:rsidRPr="006A5168">
        <w:rPr>
          <w:rFonts w:ascii="Arial" w:hAnsi="Arial" w:cs="Arial"/>
          <w:sz w:val="22"/>
          <w:szCs w:val="22"/>
        </w:rPr>
        <w:t xml:space="preserve"> The Purchasers hereby </w:t>
      </w:r>
      <w:r w:rsidRPr="001E6A56">
        <w:rPr>
          <w:rFonts w:ascii="Arial" w:hAnsi="Arial" w:cs="Arial"/>
          <w:sz w:val="22"/>
          <w:szCs w:val="22"/>
          <w:highlight w:val="yellow"/>
          <w:rPrChange w:id="30" w:author="Mishti Vora" w:date="2020-10-08T09:01:00Z">
            <w:rPr>
              <w:rFonts w:ascii="Arial" w:hAnsi="Arial" w:cs="Arial"/>
              <w:sz w:val="22"/>
              <w:szCs w:val="22"/>
            </w:rPr>
          </w:rPrChange>
        </w:rPr>
        <w:t>undertakes and covenants that in the event the Purchasers shall hereafter sell the Premises such sale shall always be subject to the Purchasers also transferring the Purchaser’s Share to the new purchaser or other transferee of the Premises.</w:t>
      </w:r>
    </w:p>
    <w:p w14:paraId="1C64FDED" w14:textId="77777777" w:rsidR="001F6E33" w:rsidRPr="006A5168" w:rsidRDefault="001F6E33" w:rsidP="001F6E33">
      <w:pPr>
        <w:pStyle w:val="NoSpacing"/>
        <w:rPr>
          <w:rFonts w:ascii="Arial" w:hAnsi="Arial" w:cs="Arial"/>
        </w:rPr>
      </w:pPr>
    </w:p>
    <w:p w14:paraId="696E2A9D" w14:textId="77777777" w:rsidR="001F6E33" w:rsidRPr="006A5168" w:rsidRDefault="001F6E33" w:rsidP="001F6E33">
      <w:pPr>
        <w:pStyle w:val="NoSpacing"/>
        <w:rPr>
          <w:rFonts w:ascii="Arial" w:hAnsi="Arial" w:cs="Arial"/>
        </w:rPr>
      </w:pPr>
    </w:p>
    <w:p w14:paraId="4265A7BF" w14:textId="77777777" w:rsidR="001F6E33" w:rsidRPr="006A5168" w:rsidRDefault="001F6E33" w:rsidP="001F6E33">
      <w:pPr>
        <w:pStyle w:val="ListParagraph"/>
        <w:widowControl/>
        <w:numPr>
          <w:ilvl w:val="0"/>
          <w:numId w:val="19"/>
        </w:numPr>
        <w:tabs>
          <w:tab w:val="left" w:pos="630"/>
        </w:tabs>
        <w:spacing w:line="360" w:lineRule="auto"/>
        <w:jc w:val="both"/>
        <w:rPr>
          <w:rFonts w:ascii="Arial" w:hAnsi="Arial" w:cs="Arial"/>
          <w:b/>
          <w:bCs/>
          <w:sz w:val="22"/>
          <w:szCs w:val="22"/>
          <w:lang w:val="en-US"/>
        </w:rPr>
      </w:pPr>
      <w:r w:rsidRPr="006A5168">
        <w:rPr>
          <w:rFonts w:ascii="Arial" w:hAnsi="Arial" w:cs="Arial"/>
          <w:b/>
          <w:bCs/>
          <w:sz w:val="22"/>
          <w:szCs w:val="22"/>
          <w:lang w:val="en-US"/>
        </w:rPr>
        <w:lastRenderedPageBreak/>
        <w:t>Management Company</w:t>
      </w:r>
    </w:p>
    <w:p w14:paraId="50E114A4" w14:textId="77777777" w:rsidR="001F6E33" w:rsidRPr="006A5168" w:rsidRDefault="001F6E33" w:rsidP="001F6E33">
      <w:pPr>
        <w:pStyle w:val="ListParagraph"/>
        <w:widowControl/>
        <w:numPr>
          <w:ilvl w:val="1"/>
          <w:numId w:val="19"/>
        </w:numPr>
        <w:tabs>
          <w:tab w:val="clear" w:pos="1800"/>
        </w:tabs>
        <w:spacing w:line="360" w:lineRule="auto"/>
        <w:ind w:left="709"/>
        <w:jc w:val="both"/>
        <w:rPr>
          <w:rFonts w:ascii="Arial" w:hAnsi="Arial" w:cs="Arial"/>
          <w:sz w:val="22"/>
          <w:szCs w:val="22"/>
        </w:rPr>
      </w:pPr>
      <w:r w:rsidRPr="006A5168">
        <w:rPr>
          <w:rFonts w:ascii="Arial" w:hAnsi="Arial" w:cs="Arial"/>
          <w:sz w:val="22"/>
          <w:szCs w:val="22"/>
        </w:rPr>
        <w:t>The Vendor shall cause the Estate Management Company and the Court Management Companies to be incorporated for the purpose of managing the Estate on behalf of the owners against payment of the service charge (as defined in the Lease);</w:t>
      </w:r>
    </w:p>
    <w:p w14:paraId="65E1B1A4" w14:textId="77777777" w:rsidR="001F6E33" w:rsidRPr="006A5168" w:rsidRDefault="001F6E33" w:rsidP="001F6E33">
      <w:pPr>
        <w:spacing w:line="360" w:lineRule="auto"/>
        <w:ind w:left="709"/>
        <w:contextualSpacing/>
        <w:jc w:val="both"/>
        <w:rPr>
          <w:rFonts w:ascii="Arial" w:hAnsi="Arial" w:cs="Arial"/>
          <w:sz w:val="22"/>
          <w:szCs w:val="22"/>
        </w:rPr>
      </w:pPr>
    </w:p>
    <w:p w14:paraId="1E68C728" w14:textId="77777777" w:rsidR="001F6E33" w:rsidRPr="006A5168" w:rsidRDefault="001F6E33" w:rsidP="001F6E33">
      <w:pPr>
        <w:pStyle w:val="ListParagraph"/>
        <w:widowControl/>
        <w:numPr>
          <w:ilvl w:val="1"/>
          <w:numId w:val="19"/>
        </w:numPr>
        <w:tabs>
          <w:tab w:val="clear" w:pos="1800"/>
        </w:tabs>
        <w:spacing w:line="360" w:lineRule="auto"/>
        <w:ind w:left="709"/>
        <w:jc w:val="both"/>
        <w:rPr>
          <w:rFonts w:ascii="Arial" w:hAnsi="Arial" w:cs="Arial"/>
          <w:sz w:val="22"/>
          <w:szCs w:val="22"/>
        </w:rPr>
      </w:pPr>
      <w:r w:rsidRPr="006A5168">
        <w:rPr>
          <w:rFonts w:ascii="Arial" w:hAnsi="Arial" w:cs="Arial"/>
          <w:sz w:val="22"/>
          <w:szCs w:val="22"/>
        </w:rPr>
        <w:t>The Estate shall be managed in accordance with the rules and regulations (if any) promulgated from time to time by the board and the Articles of Association of the Management Company.</w:t>
      </w:r>
    </w:p>
    <w:p w14:paraId="34AD168F" w14:textId="77777777" w:rsidR="001F6E33" w:rsidRPr="006A5168" w:rsidRDefault="001F6E33" w:rsidP="001F6E33">
      <w:pPr>
        <w:spacing w:line="360" w:lineRule="auto"/>
        <w:contextualSpacing/>
        <w:jc w:val="both"/>
        <w:rPr>
          <w:rFonts w:ascii="Arial" w:hAnsi="Arial" w:cs="Arial"/>
          <w:sz w:val="22"/>
          <w:szCs w:val="22"/>
        </w:rPr>
      </w:pPr>
    </w:p>
    <w:p w14:paraId="6F473B4C" w14:textId="77777777" w:rsidR="001F6E33" w:rsidRPr="006A5168" w:rsidRDefault="001F6E33" w:rsidP="001F6E33">
      <w:pPr>
        <w:pStyle w:val="ListParagraph"/>
        <w:widowControl/>
        <w:numPr>
          <w:ilvl w:val="0"/>
          <w:numId w:val="19"/>
        </w:numPr>
        <w:tabs>
          <w:tab w:val="left" w:pos="630"/>
        </w:tabs>
        <w:spacing w:line="360" w:lineRule="auto"/>
        <w:jc w:val="both"/>
        <w:rPr>
          <w:rFonts w:ascii="Arial" w:hAnsi="Arial" w:cs="Arial"/>
          <w:b/>
          <w:sz w:val="22"/>
          <w:szCs w:val="22"/>
        </w:rPr>
      </w:pPr>
      <w:r w:rsidRPr="006A5168">
        <w:rPr>
          <w:rFonts w:ascii="Arial" w:hAnsi="Arial" w:cs="Arial"/>
          <w:b/>
          <w:sz w:val="22"/>
          <w:szCs w:val="22"/>
        </w:rPr>
        <w:t xml:space="preserve">Service Charge And Other Costs </w:t>
      </w:r>
    </w:p>
    <w:p w14:paraId="1ABABA2A" w14:textId="77777777" w:rsidR="001F6E33" w:rsidRPr="006A5168" w:rsidRDefault="001F6E33" w:rsidP="001F6E33">
      <w:pPr>
        <w:pStyle w:val="ListParagraph"/>
        <w:widowControl/>
        <w:numPr>
          <w:ilvl w:val="1"/>
          <w:numId w:val="19"/>
        </w:numPr>
        <w:tabs>
          <w:tab w:val="clear" w:pos="1800"/>
        </w:tabs>
        <w:spacing w:line="360" w:lineRule="auto"/>
        <w:ind w:left="709"/>
        <w:jc w:val="both"/>
        <w:rPr>
          <w:rFonts w:ascii="Arial" w:hAnsi="Arial" w:cs="Arial"/>
          <w:sz w:val="22"/>
          <w:szCs w:val="22"/>
        </w:rPr>
      </w:pPr>
      <w:commentRangeStart w:id="31"/>
      <w:r w:rsidRPr="001E6A56">
        <w:rPr>
          <w:rFonts w:ascii="Arial" w:hAnsi="Arial" w:cs="Arial"/>
          <w:sz w:val="22"/>
          <w:szCs w:val="22"/>
          <w:highlight w:val="yellow"/>
          <w:rPrChange w:id="32" w:author="Mishti Vora" w:date="2020-10-08T09:02:00Z">
            <w:rPr>
              <w:rFonts w:ascii="Arial" w:hAnsi="Arial" w:cs="Arial"/>
              <w:sz w:val="22"/>
              <w:szCs w:val="22"/>
            </w:rPr>
          </w:rPrChange>
        </w:rPr>
        <w:t>The Purchaser shall pay the Vendor’s Advocates legal fees plus VAT thereon as well as a proportion of the costs of forming the Management Companies (and the Holding Company (if applicable))</w:t>
      </w:r>
      <w:r w:rsidRPr="006A5168">
        <w:rPr>
          <w:rFonts w:ascii="Arial" w:hAnsi="Arial" w:cs="Arial"/>
          <w:sz w:val="22"/>
          <w:szCs w:val="22"/>
        </w:rPr>
        <w:t xml:space="preserve"> </w:t>
      </w:r>
      <w:commentRangeEnd w:id="31"/>
      <w:r w:rsidR="001E6A56">
        <w:rPr>
          <w:rStyle w:val="CommentReference"/>
        </w:rPr>
        <w:commentReference w:id="31"/>
      </w:r>
      <w:r w:rsidRPr="006A5168">
        <w:rPr>
          <w:rFonts w:ascii="Arial" w:hAnsi="Arial" w:cs="Arial"/>
          <w:sz w:val="22"/>
          <w:szCs w:val="22"/>
        </w:rPr>
        <w:t>stamp duty and bank charges on the Agreement for Sale the Lease and share transfer costs</w:t>
      </w:r>
      <w:ins w:id="33" w:author="Mishti Vora" w:date="2020-10-08T09:04:00Z">
        <w:r w:rsidR="001E6A56">
          <w:rPr>
            <w:rFonts w:ascii="Arial" w:hAnsi="Arial" w:cs="Arial"/>
            <w:sz w:val="22"/>
            <w:szCs w:val="22"/>
          </w:rPr>
          <w:t>,</w:t>
        </w:r>
      </w:ins>
      <w:r w:rsidRPr="006A5168">
        <w:rPr>
          <w:rFonts w:ascii="Arial" w:hAnsi="Arial" w:cs="Arial"/>
          <w:sz w:val="22"/>
          <w:szCs w:val="22"/>
        </w:rPr>
        <w:t xml:space="preserve"> cost of reversion electricity and water meter installation costs registration costs and all other incidental costs and disbursements as provided in Schedule Two hereto and the Vendor’s Advocates shall thereafter arrange for the stamping and registration of the Lease at the Lands Office. The Vendor’s Advocates Legal Fees plus Vat shall be payable upon execution of the sale agreement by the Purchaser. </w:t>
      </w:r>
    </w:p>
    <w:p w14:paraId="088491F0" w14:textId="77777777" w:rsidR="001F6E33" w:rsidRPr="006A5168" w:rsidRDefault="001F6E33" w:rsidP="001F6E33">
      <w:pPr>
        <w:pStyle w:val="ListParagraph"/>
        <w:spacing w:line="360" w:lineRule="auto"/>
        <w:ind w:left="709"/>
        <w:jc w:val="both"/>
        <w:rPr>
          <w:rFonts w:ascii="Arial" w:hAnsi="Arial" w:cs="Arial"/>
          <w:sz w:val="22"/>
          <w:szCs w:val="22"/>
        </w:rPr>
      </w:pPr>
    </w:p>
    <w:p w14:paraId="60DF4BE6" w14:textId="77777777" w:rsidR="001F6E33" w:rsidRPr="006A5168" w:rsidRDefault="001F6E33" w:rsidP="001F6E33">
      <w:pPr>
        <w:pStyle w:val="ListParagraph"/>
        <w:widowControl/>
        <w:numPr>
          <w:ilvl w:val="1"/>
          <w:numId w:val="19"/>
        </w:numPr>
        <w:tabs>
          <w:tab w:val="clear" w:pos="1800"/>
        </w:tabs>
        <w:spacing w:line="360" w:lineRule="auto"/>
        <w:ind w:left="709"/>
        <w:jc w:val="both"/>
        <w:rPr>
          <w:rFonts w:ascii="Arial" w:hAnsi="Arial" w:cs="Arial"/>
          <w:sz w:val="22"/>
          <w:szCs w:val="22"/>
        </w:rPr>
      </w:pPr>
      <w:r w:rsidRPr="006A5168">
        <w:rPr>
          <w:rFonts w:ascii="Arial" w:hAnsi="Arial" w:cs="Arial"/>
          <w:sz w:val="22"/>
          <w:szCs w:val="22"/>
        </w:rPr>
        <w:t xml:space="preserve"> In the event that the Government Valuer values the Premises for the purposes of stamp duty at higher value than the Purchase Price then the Purchaser shall pay such additional stamp duty assessed on the Lease of and such payment shall be made by the Purchaser to the Vendor’s Advocates within seven (7) days of demand.</w:t>
      </w:r>
    </w:p>
    <w:p w14:paraId="716F9ABB" w14:textId="77777777" w:rsidR="001F6E33" w:rsidRPr="006A5168" w:rsidRDefault="001F6E33" w:rsidP="001F6E33">
      <w:pPr>
        <w:pStyle w:val="ListParagraph"/>
        <w:spacing w:line="360" w:lineRule="auto"/>
        <w:ind w:left="709"/>
        <w:rPr>
          <w:rFonts w:ascii="Arial" w:hAnsi="Arial" w:cs="Arial"/>
          <w:sz w:val="22"/>
          <w:szCs w:val="22"/>
        </w:rPr>
      </w:pPr>
    </w:p>
    <w:p w14:paraId="618FF284" w14:textId="77777777" w:rsidR="001F6E33" w:rsidRPr="006A5168" w:rsidRDefault="001F6E33" w:rsidP="001F6E33">
      <w:pPr>
        <w:pStyle w:val="ListParagraph"/>
        <w:widowControl/>
        <w:numPr>
          <w:ilvl w:val="1"/>
          <w:numId w:val="19"/>
        </w:numPr>
        <w:tabs>
          <w:tab w:val="clear" w:pos="1800"/>
        </w:tabs>
        <w:spacing w:line="360" w:lineRule="auto"/>
        <w:ind w:left="709"/>
        <w:jc w:val="both"/>
        <w:rPr>
          <w:rFonts w:ascii="Arial" w:hAnsi="Arial" w:cs="Arial"/>
          <w:sz w:val="22"/>
          <w:szCs w:val="22"/>
        </w:rPr>
      </w:pPr>
      <w:r w:rsidRPr="006A5168">
        <w:rPr>
          <w:rFonts w:ascii="Arial" w:hAnsi="Arial" w:cs="Arial"/>
          <w:sz w:val="22"/>
          <w:szCs w:val="22"/>
        </w:rPr>
        <w:t xml:space="preserve">It is specifically agreed by the Purchaser that one of the terms of the said Lease by way of which the Premises shall be transferred to the Purchaser are that the Purchaser shall pay to the Vendor </w:t>
      </w:r>
      <w:r w:rsidRPr="006A5168">
        <w:rPr>
          <w:rFonts w:ascii="Arial" w:hAnsi="Arial" w:cs="Arial"/>
          <w:color w:val="000000"/>
          <w:sz w:val="22"/>
          <w:szCs w:val="22"/>
        </w:rPr>
        <w:t xml:space="preserve">make an advance Three (3) months deposit on Service charge of </w:t>
      </w:r>
      <w:r w:rsidRPr="006A5168">
        <w:rPr>
          <w:rFonts w:ascii="Arial" w:hAnsi="Arial" w:cs="Arial"/>
          <w:b/>
          <w:color w:val="000000"/>
          <w:sz w:val="22"/>
          <w:szCs w:val="22"/>
        </w:rPr>
        <w:t>Kenya Shillings Thirty Six Thousand only (</w:t>
      </w:r>
      <w:proofErr w:type="spellStart"/>
      <w:r w:rsidRPr="006A5168">
        <w:rPr>
          <w:rFonts w:ascii="Arial" w:hAnsi="Arial" w:cs="Arial"/>
          <w:b/>
          <w:color w:val="000000"/>
          <w:sz w:val="22"/>
          <w:szCs w:val="22"/>
        </w:rPr>
        <w:t>Kshs</w:t>
      </w:r>
      <w:proofErr w:type="spellEnd"/>
      <w:r w:rsidRPr="006A5168">
        <w:rPr>
          <w:rFonts w:ascii="Arial" w:hAnsi="Arial" w:cs="Arial"/>
          <w:b/>
          <w:color w:val="000000"/>
          <w:sz w:val="22"/>
          <w:szCs w:val="22"/>
        </w:rPr>
        <w:t xml:space="preserve">. 36,000.00) </w:t>
      </w:r>
      <w:r w:rsidRPr="006A5168">
        <w:rPr>
          <w:rFonts w:ascii="Arial" w:hAnsi="Arial" w:cs="Arial"/>
          <w:sz w:val="22"/>
          <w:szCs w:val="22"/>
        </w:rPr>
        <w:t xml:space="preserve">on or before the Completion Date and in any case before the Purchaser is given possession of the </w:t>
      </w:r>
      <w:r w:rsidRPr="006A5168">
        <w:rPr>
          <w:rFonts w:ascii="Arial" w:hAnsi="Arial" w:cs="Arial"/>
          <w:sz w:val="22"/>
          <w:szCs w:val="22"/>
          <w:lang w:val="en-US"/>
        </w:rPr>
        <w:t xml:space="preserve">Premises and </w:t>
      </w:r>
      <w:r w:rsidRPr="006A5168">
        <w:rPr>
          <w:rFonts w:ascii="Arial" w:hAnsi="Arial" w:cs="Arial"/>
          <w:sz w:val="22"/>
          <w:szCs w:val="22"/>
        </w:rPr>
        <w:t xml:space="preserve">the Purchaser’s share of all expenses incurred and on account of the upkeep and maintenance of the grounds of the Estate and buildings thereon including shared costs of all the common areas and staff employed for the upkeep and security and utility bills relating to the common areas and a proportion of the service charge items shall be more particularly included in the Lease together with a proportionate estimated share of all </w:t>
      </w:r>
      <w:r w:rsidRPr="006A5168">
        <w:rPr>
          <w:rFonts w:ascii="Arial" w:hAnsi="Arial" w:cs="Arial"/>
          <w:sz w:val="22"/>
          <w:szCs w:val="22"/>
        </w:rPr>
        <w:lastRenderedPageBreak/>
        <w:t xml:space="preserve">expenses in respect of common services including land rent and rates apportionments. In that regard, the initial estimated service charge shall be </w:t>
      </w:r>
      <w:r w:rsidRPr="006A5168">
        <w:rPr>
          <w:rFonts w:ascii="Arial" w:hAnsi="Arial" w:cs="Arial"/>
          <w:b/>
          <w:sz w:val="22"/>
          <w:szCs w:val="22"/>
        </w:rPr>
        <w:t>Kenya Shillings Twelve Thousand only (</w:t>
      </w:r>
      <w:proofErr w:type="spellStart"/>
      <w:r w:rsidRPr="006A5168">
        <w:rPr>
          <w:rFonts w:ascii="Arial" w:hAnsi="Arial" w:cs="Arial"/>
          <w:b/>
          <w:sz w:val="22"/>
          <w:szCs w:val="22"/>
        </w:rPr>
        <w:t>Kshs</w:t>
      </w:r>
      <w:proofErr w:type="spellEnd"/>
      <w:r w:rsidRPr="006A5168">
        <w:rPr>
          <w:rFonts w:ascii="Arial" w:hAnsi="Arial" w:cs="Arial"/>
          <w:b/>
          <w:sz w:val="22"/>
          <w:szCs w:val="22"/>
        </w:rPr>
        <w:t>. 12,000.00)</w:t>
      </w:r>
      <w:r w:rsidRPr="006A5168">
        <w:rPr>
          <w:rFonts w:ascii="Arial" w:hAnsi="Arial" w:cs="Arial"/>
          <w:sz w:val="22"/>
          <w:szCs w:val="22"/>
        </w:rPr>
        <w:t xml:space="preserve"> per month payable Three (3) months in advance being required to be made on or before the Completion Date).</w:t>
      </w:r>
    </w:p>
    <w:p w14:paraId="6A579215" w14:textId="77777777" w:rsidR="001F6E33" w:rsidRPr="006A5168" w:rsidRDefault="001F6E33" w:rsidP="001F6E33">
      <w:pPr>
        <w:pStyle w:val="ListParagraph"/>
        <w:spacing w:line="360" w:lineRule="auto"/>
        <w:ind w:left="709"/>
        <w:jc w:val="both"/>
        <w:rPr>
          <w:rFonts w:ascii="Arial" w:hAnsi="Arial" w:cs="Arial"/>
          <w:sz w:val="22"/>
          <w:szCs w:val="22"/>
        </w:rPr>
      </w:pPr>
    </w:p>
    <w:p w14:paraId="3C8C318E" w14:textId="77777777" w:rsidR="001F6E33" w:rsidRPr="006A5168" w:rsidRDefault="001F6E33" w:rsidP="001F6E33">
      <w:pPr>
        <w:pStyle w:val="ListParagraph"/>
        <w:widowControl/>
        <w:numPr>
          <w:ilvl w:val="1"/>
          <w:numId w:val="19"/>
        </w:numPr>
        <w:tabs>
          <w:tab w:val="clear" w:pos="1800"/>
        </w:tabs>
        <w:spacing w:line="360" w:lineRule="auto"/>
        <w:ind w:left="709"/>
        <w:jc w:val="both"/>
        <w:rPr>
          <w:rFonts w:ascii="Arial" w:hAnsi="Arial" w:cs="Arial"/>
          <w:sz w:val="22"/>
          <w:szCs w:val="22"/>
        </w:rPr>
      </w:pPr>
      <w:r w:rsidRPr="006A5168">
        <w:rPr>
          <w:rFonts w:ascii="Arial" w:hAnsi="Arial" w:cs="Arial"/>
          <w:sz w:val="22"/>
          <w:szCs w:val="22"/>
        </w:rPr>
        <w:t xml:space="preserve">The stamping and registration of any Charge shall be undertaken by the Vendor’s Advocates but at the Purchaser’s cost and such stamping and registration shall only take place after the Purchaser have paid the attendant costs as provided in Schedule Two hereto. </w:t>
      </w:r>
    </w:p>
    <w:p w14:paraId="6955ED13" w14:textId="77777777" w:rsidR="001F6E33" w:rsidRPr="006A5168" w:rsidRDefault="001F6E33" w:rsidP="001F6E33">
      <w:pPr>
        <w:pStyle w:val="ListParagraph"/>
        <w:widowControl/>
        <w:tabs>
          <w:tab w:val="left" w:pos="630"/>
        </w:tabs>
        <w:spacing w:line="360" w:lineRule="auto"/>
        <w:jc w:val="both"/>
        <w:rPr>
          <w:rFonts w:ascii="Arial" w:hAnsi="Arial" w:cs="Arial"/>
          <w:sz w:val="22"/>
          <w:szCs w:val="22"/>
        </w:rPr>
      </w:pPr>
    </w:p>
    <w:p w14:paraId="2074DF9A" w14:textId="77777777" w:rsidR="001F6E33" w:rsidRPr="001E6A56" w:rsidRDefault="001F6E33" w:rsidP="001F6E33">
      <w:pPr>
        <w:pStyle w:val="ListParagraph"/>
        <w:widowControl/>
        <w:numPr>
          <w:ilvl w:val="0"/>
          <w:numId w:val="19"/>
        </w:numPr>
        <w:tabs>
          <w:tab w:val="left" w:pos="630"/>
        </w:tabs>
        <w:spacing w:line="360" w:lineRule="auto"/>
        <w:jc w:val="both"/>
        <w:rPr>
          <w:rFonts w:ascii="Arial" w:hAnsi="Arial" w:cs="Arial"/>
          <w:sz w:val="22"/>
          <w:szCs w:val="22"/>
          <w:highlight w:val="yellow"/>
          <w:rPrChange w:id="34" w:author="Mishti Vora" w:date="2020-10-08T09:08:00Z">
            <w:rPr>
              <w:rFonts w:ascii="Arial" w:hAnsi="Arial" w:cs="Arial"/>
              <w:sz w:val="22"/>
              <w:szCs w:val="22"/>
            </w:rPr>
          </w:rPrChange>
        </w:rPr>
      </w:pPr>
      <w:r w:rsidRPr="001E6A56">
        <w:rPr>
          <w:rFonts w:ascii="Arial" w:hAnsi="Arial" w:cs="Arial"/>
          <w:b/>
          <w:bCs/>
          <w:sz w:val="22"/>
          <w:szCs w:val="22"/>
          <w:highlight w:val="yellow"/>
          <w:rPrChange w:id="35" w:author="Mishti Vora" w:date="2020-10-08T09:08:00Z">
            <w:rPr>
              <w:rFonts w:ascii="Arial" w:hAnsi="Arial" w:cs="Arial"/>
              <w:b/>
              <w:bCs/>
              <w:sz w:val="22"/>
              <w:szCs w:val="22"/>
            </w:rPr>
          </w:rPrChange>
        </w:rPr>
        <w:t>Reversionary Interest</w:t>
      </w:r>
    </w:p>
    <w:p w14:paraId="3EB2C76D" w14:textId="77777777" w:rsidR="001F6E33" w:rsidRPr="006A5168" w:rsidRDefault="001F6E33" w:rsidP="001F6E33">
      <w:pPr>
        <w:pStyle w:val="ListParagraph"/>
        <w:widowControl/>
        <w:numPr>
          <w:ilvl w:val="1"/>
          <w:numId w:val="19"/>
        </w:numPr>
        <w:tabs>
          <w:tab w:val="clear" w:pos="1800"/>
        </w:tabs>
        <w:spacing w:line="360" w:lineRule="auto"/>
        <w:ind w:left="567" w:hanging="567"/>
        <w:jc w:val="both"/>
        <w:rPr>
          <w:rFonts w:ascii="Arial" w:hAnsi="Arial" w:cs="Arial"/>
          <w:sz w:val="22"/>
          <w:szCs w:val="22"/>
        </w:rPr>
      </w:pPr>
      <w:r w:rsidRPr="006A5168">
        <w:rPr>
          <w:rFonts w:ascii="Arial" w:hAnsi="Arial" w:cs="Arial"/>
          <w:sz w:val="22"/>
          <w:szCs w:val="22"/>
        </w:rPr>
        <w:t xml:space="preserve">The Parties agree that the Vendor will subject to the payments required from the Purchaser and the owners of the Other Premises as provided herein being paid in full begin the process of the transfer of the reversion expectant in the Property to the Estate Management Company within six (6) months of the last of the leases to the Other </w:t>
      </w:r>
      <w:r w:rsidRPr="006A5168">
        <w:rPr>
          <w:rFonts w:ascii="Arial" w:hAnsi="Arial" w:cs="Arial"/>
          <w:sz w:val="22"/>
          <w:szCs w:val="22"/>
          <w:lang w:val="en-US"/>
        </w:rPr>
        <w:t xml:space="preserve">Premises </w:t>
      </w:r>
      <w:r w:rsidRPr="006A5168">
        <w:rPr>
          <w:rFonts w:ascii="Arial" w:hAnsi="Arial" w:cs="Arial"/>
          <w:sz w:val="22"/>
          <w:szCs w:val="22"/>
        </w:rPr>
        <w:t xml:space="preserve">being registered to the respective present and future purchasers thereof and the last of the shares in the court Management Companies being transferred accordingly. </w:t>
      </w:r>
      <w:r w:rsidRPr="00AE278B">
        <w:rPr>
          <w:rFonts w:ascii="Arial" w:hAnsi="Arial" w:cs="Arial"/>
          <w:sz w:val="22"/>
          <w:szCs w:val="22"/>
          <w:highlight w:val="yellow"/>
          <w:rPrChange w:id="36" w:author="Mishti Vora" w:date="2020-10-08T11:45:00Z">
            <w:rPr>
              <w:rFonts w:ascii="Arial" w:hAnsi="Arial" w:cs="Arial"/>
              <w:sz w:val="22"/>
              <w:szCs w:val="22"/>
            </w:rPr>
          </w:rPrChange>
        </w:rPr>
        <w:t>The Purchasers shall pay a proportion of the costs of transferring the reversionary interest.</w:t>
      </w:r>
    </w:p>
    <w:p w14:paraId="6B996814" w14:textId="77777777" w:rsidR="001F6E33" w:rsidRPr="006A5168" w:rsidRDefault="001F6E33" w:rsidP="001F6E33">
      <w:pPr>
        <w:spacing w:after="200" w:line="360" w:lineRule="auto"/>
        <w:ind w:left="567" w:hanging="567"/>
        <w:jc w:val="both"/>
        <w:rPr>
          <w:rFonts w:ascii="Arial" w:hAnsi="Arial" w:cs="Arial"/>
          <w:sz w:val="22"/>
          <w:szCs w:val="22"/>
        </w:rPr>
      </w:pPr>
    </w:p>
    <w:p w14:paraId="773AAC0B" w14:textId="77777777" w:rsidR="001F6E33" w:rsidRPr="006A5168" w:rsidRDefault="001F6E33" w:rsidP="001F6E33">
      <w:pPr>
        <w:pStyle w:val="BodyText"/>
        <w:numPr>
          <w:ilvl w:val="0"/>
          <w:numId w:val="19"/>
        </w:numPr>
        <w:spacing w:after="200" w:line="360" w:lineRule="auto"/>
        <w:jc w:val="both"/>
        <w:rPr>
          <w:rFonts w:ascii="Arial" w:hAnsi="Arial" w:cs="Arial"/>
          <w:sz w:val="22"/>
          <w:szCs w:val="22"/>
        </w:rPr>
      </w:pPr>
      <w:r w:rsidRPr="006A5168">
        <w:rPr>
          <w:rFonts w:ascii="Arial" w:hAnsi="Arial" w:cs="Arial"/>
          <w:b/>
          <w:sz w:val="22"/>
          <w:szCs w:val="22"/>
        </w:rPr>
        <w:t>Special Conditions</w:t>
      </w:r>
    </w:p>
    <w:p w14:paraId="20E707AD" w14:textId="77777777" w:rsidR="001F6E33" w:rsidRPr="006A5168" w:rsidRDefault="001F6E33" w:rsidP="001F6E33">
      <w:pPr>
        <w:pStyle w:val="ListParagraph"/>
        <w:widowControl/>
        <w:numPr>
          <w:ilvl w:val="1"/>
          <w:numId w:val="19"/>
        </w:numPr>
        <w:tabs>
          <w:tab w:val="clear" w:pos="1800"/>
        </w:tabs>
        <w:spacing w:line="360" w:lineRule="auto"/>
        <w:ind w:left="709"/>
        <w:jc w:val="both"/>
        <w:rPr>
          <w:rFonts w:ascii="Arial" w:hAnsi="Arial" w:cs="Arial"/>
          <w:sz w:val="22"/>
          <w:szCs w:val="22"/>
        </w:rPr>
      </w:pPr>
      <w:r w:rsidRPr="006A5168">
        <w:rPr>
          <w:rFonts w:ascii="Arial" w:hAnsi="Arial" w:cs="Arial"/>
          <w:sz w:val="22"/>
          <w:szCs w:val="22"/>
        </w:rPr>
        <w:t xml:space="preserve">The Vendor’s obligations and duties in respect of the carrying out and completion of the Estate and the Premises (and any additional works that may be required to be completed) shall be limited to the contractual obligations and duties contained in this Agreement and any claim by the </w:t>
      </w:r>
      <w:r w:rsidRPr="00575E71">
        <w:rPr>
          <w:rFonts w:ascii="Arial" w:hAnsi="Arial" w:cs="Arial"/>
          <w:sz w:val="22"/>
          <w:szCs w:val="22"/>
          <w:highlight w:val="yellow"/>
          <w:rPrChange w:id="37" w:author="Mishti Vora" w:date="2020-10-08T09:09:00Z">
            <w:rPr>
              <w:rFonts w:ascii="Arial" w:hAnsi="Arial" w:cs="Arial"/>
              <w:sz w:val="22"/>
              <w:szCs w:val="22"/>
            </w:rPr>
          </w:rPrChange>
        </w:rPr>
        <w:t>Purchaser against the Vendor in tort is excluded</w:t>
      </w:r>
      <w:r w:rsidRPr="006A5168">
        <w:rPr>
          <w:rFonts w:ascii="Arial" w:hAnsi="Arial" w:cs="Arial"/>
          <w:sz w:val="22"/>
          <w:szCs w:val="22"/>
        </w:rPr>
        <w:t>.</w:t>
      </w:r>
    </w:p>
    <w:p w14:paraId="5A1E3E0E" w14:textId="77777777" w:rsidR="001F6E33" w:rsidRPr="006A5168" w:rsidRDefault="001F6E33" w:rsidP="001F6E33">
      <w:pPr>
        <w:spacing w:line="360" w:lineRule="auto"/>
        <w:ind w:left="709"/>
        <w:contextualSpacing/>
        <w:jc w:val="both"/>
        <w:rPr>
          <w:rFonts w:ascii="Arial" w:hAnsi="Arial" w:cs="Arial"/>
          <w:sz w:val="22"/>
          <w:szCs w:val="22"/>
        </w:rPr>
      </w:pPr>
    </w:p>
    <w:p w14:paraId="553F807E" w14:textId="6950E1E0" w:rsidR="001F6E33" w:rsidRPr="006A5168" w:rsidRDefault="001F6E33" w:rsidP="001F6E33">
      <w:pPr>
        <w:pStyle w:val="ListParagraph"/>
        <w:widowControl/>
        <w:numPr>
          <w:ilvl w:val="1"/>
          <w:numId w:val="19"/>
        </w:numPr>
        <w:tabs>
          <w:tab w:val="clear" w:pos="1800"/>
        </w:tabs>
        <w:spacing w:line="360" w:lineRule="auto"/>
        <w:ind w:left="709"/>
        <w:jc w:val="both"/>
        <w:rPr>
          <w:rFonts w:ascii="Arial" w:hAnsi="Arial" w:cs="Arial"/>
          <w:sz w:val="22"/>
          <w:szCs w:val="22"/>
        </w:rPr>
      </w:pPr>
      <w:r w:rsidRPr="00575E71">
        <w:rPr>
          <w:rFonts w:ascii="Arial" w:hAnsi="Arial" w:cs="Arial"/>
          <w:sz w:val="22"/>
          <w:szCs w:val="22"/>
          <w:highlight w:val="yellow"/>
          <w:rPrChange w:id="38" w:author="Mishti Vora" w:date="2020-10-08T09:10:00Z">
            <w:rPr>
              <w:rFonts w:ascii="Arial" w:hAnsi="Arial" w:cs="Arial"/>
              <w:sz w:val="22"/>
              <w:szCs w:val="22"/>
            </w:rPr>
          </w:rPrChange>
        </w:rPr>
        <w:t>Any error, omission, misdescription misstatement or innocent misrepresentation whether contained in the Building Plans any other information given by the Vendor to the Purchaser in this Agreement the Lease or otherwise shall not invalidate this Agreement or annul the sale nor affect the obligations of the parties under this Agreement nor shall the Purchaser have the right to demand any compensation or damage as a result thereof</w:t>
      </w:r>
      <w:ins w:id="39" w:author="Mishti Vora" w:date="2020-10-08T11:46:00Z">
        <w:r w:rsidR="00AE278B">
          <w:rPr>
            <w:rFonts w:ascii="Arial" w:hAnsi="Arial" w:cs="Arial"/>
            <w:sz w:val="22"/>
            <w:szCs w:val="22"/>
          </w:rPr>
          <w:t>, so long as the Vendor has made</w:t>
        </w:r>
      </w:ins>
      <w:ins w:id="40" w:author="Mishti Vora" w:date="2020-10-08T11:49:00Z">
        <w:r w:rsidR="00AE278B">
          <w:rPr>
            <w:rFonts w:ascii="Arial" w:hAnsi="Arial" w:cs="Arial"/>
            <w:sz w:val="22"/>
            <w:szCs w:val="22"/>
          </w:rPr>
          <w:t xml:space="preserve"> all efforts to mitigate the effect of such error, omission, misdescription misstatement or innocent misrepresentation whether contained in</w:t>
        </w:r>
      </w:ins>
      <w:ins w:id="41" w:author="Mishti Vora" w:date="2020-10-08T11:50:00Z">
        <w:r w:rsidR="00AE278B">
          <w:rPr>
            <w:rFonts w:ascii="Arial" w:hAnsi="Arial" w:cs="Arial"/>
            <w:sz w:val="22"/>
            <w:szCs w:val="22"/>
          </w:rPr>
          <w:t xml:space="preserve"> the Building Plans or </w:t>
        </w:r>
        <w:r w:rsidR="00AE278B">
          <w:rPr>
            <w:rFonts w:ascii="Arial" w:hAnsi="Arial" w:cs="Arial"/>
            <w:sz w:val="22"/>
            <w:szCs w:val="22"/>
          </w:rPr>
          <w:lastRenderedPageBreak/>
          <w:t>any other information given by the Vendor to the Purchaser in this Agreement or the Lease Agreement or otherwise</w:t>
        </w:r>
      </w:ins>
      <w:r w:rsidRPr="006A5168">
        <w:rPr>
          <w:rFonts w:ascii="Arial" w:hAnsi="Arial" w:cs="Arial"/>
          <w:sz w:val="22"/>
          <w:szCs w:val="22"/>
        </w:rPr>
        <w:t>.</w:t>
      </w:r>
    </w:p>
    <w:p w14:paraId="003140B6" w14:textId="77777777" w:rsidR="001F6E33" w:rsidRPr="006A5168" w:rsidRDefault="001F6E33" w:rsidP="001F6E33">
      <w:pPr>
        <w:spacing w:line="360" w:lineRule="auto"/>
        <w:ind w:left="709"/>
        <w:contextualSpacing/>
        <w:jc w:val="both"/>
        <w:rPr>
          <w:rFonts w:ascii="Arial" w:hAnsi="Arial" w:cs="Arial"/>
          <w:sz w:val="22"/>
          <w:szCs w:val="22"/>
        </w:rPr>
      </w:pPr>
    </w:p>
    <w:p w14:paraId="7C8C3EE9" w14:textId="77777777" w:rsidR="001F6E33" w:rsidRPr="006A5168" w:rsidRDefault="001F6E33" w:rsidP="001F6E33">
      <w:pPr>
        <w:pStyle w:val="ListParagraph"/>
        <w:widowControl/>
        <w:numPr>
          <w:ilvl w:val="1"/>
          <w:numId w:val="19"/>
        </w:numPr>
        <w:tabs>
          <w:tab w:val="clear" w:pos="1800"/>
        </w:tabs>
        <w:spacing w:line="360" w:lineRule="auto"/>
        <w:ind w:left="709"/>
        <w:jc w:val="both"/>
        <w:rPr>
          <w:rFonts w:ascii="Arial" w:hAnsi="Arial" w:cs="Arial"/>
          <w:sz w:val="22"/>
          <w:szCs w:val="22"/>
        </w:rPr>
      </w:pPr>
      <w:r w:rsidRPr="006A5168">
        <w:rPr>
          <w:rFonts w:ascii="Arial" w:hAnsi="Arial" w:cs="Arial"/>
          <w:sz w:val="22"/>
          <w:szCs w:val="22"/>
        </w:rPr>
        <w:t>The Purchaser shall fully and effectively (on a full and unqualified indemnity basis) indemnify and hold harmless the Vendor from and against any loss, cost, claim, demand, expense, proceeding and/or damage suffered or incurred by the Vendor arising in any way out of or in connection with any breach of or failure by the Purchaser to observe and perform the Purchaser’s duties and obligations under or pursuant to this Agreement.</w:t>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p>
    <w:p w14:paraId="2B5664B6" w14:textId="77777777" w:rsidR="001F6E33" w:rsidRPr="006A5168" w:rsidRDefault="001F6E33" w:rsidP="001F6E33">
      <w:pPr>
        <w:pStyle w:val="ListParagraph"/>
        <w:widowControl/>
        <w:numPr>
          <w:ilvl w:val="1"/>
          <w:numId w:val="19"/>
        </w:numPr>
        <w:tabs>
          <w:tab w:val="clear" w:pos="1800"/>
        </w:tabs>
        <w:spacing w:line="360" w:lineRule="auto"/>
        <w:ind w:left="709"/>
        <w:jc w:val="both"/>
        <w:rPr>
          <w:rFonts w:ascii="Arial" w:hAnsi="Arial" w:cs="Arial"/>
          <w:sz w:val="22"/>
          <w:szCs w:val="22"/>
        </w:rPr>
      </w:pPr>
      <w:r w:rsidRPr="006A5168">
        <w:rPr>
          <w:rFonts w:ascii="Arial" w:hAnsi="Arial" w:cs="Arial"/>
          <w:sz w:val="22"/>
          <w:szCs w:val="22"/>
        </w:rPr>
        <w:t>The Purchaser shall not transfer or assign their rights under this Agreement without the prior written consent of the Vendor and the Purchaser shall not without the written consent of the Vendor charge assign transfer mortgage put a caveat or restriction or encumbrance or otherwise deal with Land or the Premises.</w:t>
      </w:r>
    </w:p>
    <w:p w14:paraId="2C6269EB" w14:textId="77777777" w:rsidR="001F6E33" w:rsidRPr="006A5168" w:rsidRDefault="001F6E33" w:rsidP="001F6E33">
      <w:pPr>
        <w:spacing w:line="360" w:lineRule="auto"/>
        <w:ind w:left="709"/>
        <w:contextualSpacing/>
        <w:jc w:val="both"/>
        <w:rPr>
          <w:rFonts w:ascii="Arial" w:hAnsi="Arial" w:cs="Arial"/>
          <w:sz w:val="22"/>
          <w:szCs w:val="22"/>
        </w:rPr>
      </w:pPr>
    </w:p>
    <w:p w14:paraId="56862101" w14:textId="32FA1011" w:rsidR="001F6E33" w:rsidRDefault="001F6E33" w:rsidP="001F6E33">
      <w:pPr>
        <w:pStyle w:val="ListParagraph"/>
        <w:widowControl/>
        <w:numPr>
          <w:ilvl w:val="1"/>
          <w:numId w:val="19"/>
        </w:numPr>
        <w:tabs>
          <w:tab w:val="clear" w:pos="1800"/>
        </w:tabs>
        <w:spacing w:line="360" w:lineRule="auto"/>
        <w:ind w:left="709"/>
        <w:jc w:val="both"/>
        <w:rPr>
          <w:rFonts w:ascii="Arial" w:hAnsi="Arial" w:cs="Arial"/>
          <w:sz w:val="22"/>
          <w:szCs w:val="22"/>
        </w:rPr>
      </w:pPr>
      <w:r w:rsidRPr="006A5168">
        <w:rPr>
          <w:rFonts w:ascii="Arial" w:hAnsi="Arial" w:cs="Arial"/>
          <w:sz w:val="22"/>
          <w:szCs w:val="22"/>
        </w:rPr>
        <w:t xml:space="preserve">The Vendor may assign or transfer or otherwise deal with their rights in this Agreement or its interest in the Land the Estate or in the Premises in any manner whatsoever without the written consent of the Purchaser and in the event the Vendor transfers the Land the Estate or the Premises to such other transferee the </w:t>
      </w:r>
      <w:ins w:id="42" w:author="Mishti Vora" w:date="2020-10-08T11:52:00Z">
        <w:r w:rsidR="00AE278B">
          <w:rPr>
            <w:rFonts w:ascii="Arial" w:hAnsi="Arial" w:cs="Arial"/>
            <w:sz w:val="22"/>
            <w:szCs w:val="22"/>
          </w:rPr>
          <w:t xml:space="preserve">Vendor shall inform the Purchaser of the same by way of written notice signed by the Vendor and the transferee. Thereafter the </w:t>
        </w:r>
      </w:ins>
      <w:r w:rsidRPr="006A5168">
        <w:rPr>
          <w:rFonts w:ascii="Arial" w:hAnsi="Arial" w:cs="Arial"/>
          <w:sz w:val="22"/>
          <w:szCs w:val="22"/>
        </w:rPr>
        <w:t>Purchaser shall execute a deed of novation of this Agreement with the Vendor and such other transferee and the Lease shall then be granted by such transferee.</w:t>
      </w:r>
      <w:r w:rsidRPr="006A5168">
        <w:rPr>
          <w:rFonts w:ascii="Arial" w:hAnsi="Arial" w:cs="Arial"/>
          <w:sz w:val="22"/>
          <w:szCs w:val="22"/>
        </w:rPr>
        <w:tab/>
      </w:r>
    </w:p>
    <w:p w14:paraId="3E472681" w14:textId="77777777" w:rsidR="00AE278B" w:rsidRPr="00AE278B" w:rsidRDefault="00AE278B" w:rsidP="00AE278B">
      <w:pPr>
        <w:widowControl/>
        <w:spacing w:line="360" w:lineRule="auto"/>
        <w:jc w:val="both"/>
        <w:rPr>
          <w:rFonts w:ascii="Arial" w:hAnsi="Arial" w:cs="Arial"/>
          <w:sz w:val="22"/>
          <w:szCs w:val="22"/>
        </w:rPr>
      </w:pPr>
    </w:p>
    <w:p w14:paraId="72AD0BE3" w14:textId="77777777" w:rsidR="001F6E33" w:rsidRPr="006A5168" w:rsidRDefault="001F6E33" w:rsidP="001F6E33">
      <w:pPr>
        <w:pStyle w:val="ListParagraph"/>
        <w:widowControl/>
        <w:numPr>
          <w:ilvl w:val="1"/>
          <w:numId w:val="19"/>
        </w:numPr>
        <w:tabs>
          <w:tab w:val="clear" w:pos="1800"/>
        </w:tabs>
        <w:spacing w:line="360" w:lineRule="auto"/>
        <w:ind w:left="709"/>
        <w:jc w:val="both"/>
        <w:rPr>
          <w:rFonts w:ascii="Arial" w:eastAsia="MS Mincho" w:hAnsi="Arial" w:cs="Arial"/>
          <w:sz w:val="22"/>
          <w:szCs w:val="22"/>
        </w:rPr>
      </w:pPr>
      <w:r w:rsidRPr="006A5168">
        <w:rPr>
          <w:rFonts w:ascii="Arial" w:eastAsia="MS Mincho" w:hAnsi="Arial" w:cs="Arial"/>
          <w:sz w:val="22"/>
          <w:szCs w:val="22"/>
        </w:rPr>
        <w:t>Upon execution of the Lease if there shall be any inconsistency between the provisions of this Agreement and the provisions of the Lease, the provisions of the Lease shall prevail.</w:t>
      </w:r>
    </w:p>
    <w:p w14:paraId="73ADEC36" w14:textId="77777777" w:rsidR="001F6E33" w:rsidRPr="006A5168" w:rsidRDefault="001F6E33" w:rsidP="001F6E33">
      <w:pPr>
        <w:pStyle w:val="ListParagraph"/>
        <w:widowControl/>
        <w:tabs>
          <w:tab w:val="left" w:pos="630"/>
        </w:tabs>
        <w:spacing w:line="360" w:lineRule="auto"/>
        <w:ind w:left="1800"/>
        <w:jc w:val="both"/>
        <w:rPr>
          <w:rFonts w:ascii="Arial" w:eastAsia="MS Mincho" w:hAnsi="Arial" w:cs="Arial"/>
          <w:sz w:val="22"/>
          <w:szCs w:val="22"/>
        </w:rPr>
      </w:pPr>
    </w:p>
    <w:p w14:paraId="724BD16B" w14:textId="77777777" w:rsidR="001F6E33" w:rsidRPr="006A5168" w:rsidRDefault="001F6E33" w:rsidP="001F6E33">
      <w:pPr>
        <w:pStyle w:val="BodyText"/>
        <w:numPr>
          <w:ilvl w:val="0"/>
          <w:numId w:val="19"/>
        </w:numPr>
        <w:spacing w:after="200" w:line="360" w:lineRule="auto"/>
        <w:jc w:val="both"/>
        <w:rPr>
          <w:rFonts w:ascii="Arial" w:hAnsi="Arial" w:cs="Arial"/>
          <w:sz w:val="22"/>
          <w:szCs w:val="22"/>
        </w:rPr>
      </w:pPr>
      <w:r w:rsidRPr="006A5168">
        <w:rPr>
          <w:rFonts w:ascii="Arial" w:hAnsi="Arial" w:cs="Arial"/>
          <w:b/>
          <w:sz w:val="22"/>
          <w:szCs w:val="22"/>
        </w:rPr>
        <w:t>Completion</w:t>
      </w:r>
    </w:p>
    <w:p w14:paraId="61ADF52C" w14:textId="6E11DCEF" w:rsidR="001F6E33" w:rsidRPr="006A5168" w:rsidRDefault="001F6E33" w:rsidP="001F6E33">
      <w:pPr>
        <w:pStyle w:val="ListParagraph"/>
        <w:widowControl/>
        <w:numPr>
          <w:ilvl w:val="1"/>
          <w:numId w:val="19"/>
        </w:numPr>
        <w:tabs>
          <w:tab w:val="clear" w:pos="1800"/>
          <w:tab w:val="num" w:pos="1134"/>
        </w:tabs>
        <w:spacing w:line="360" w:lineRule="auto"/>
        <w:ind w:left="709"/>
        <w:jc w:val="both"/>
        <w:rPr>
          <w:rFonts w:ascii="Arial" w:eastAsia="Times" w:hAnsi="Arial" w:cs="Arial"/>
          <w:sz w:val="22"/>
          <w:szCs w:val="22"/>
        </w:rPr>
      </w:pPr>
      <w:r w:rsidRPr="006A5168">
        <w:rPr>
          <w:rFonts w:ascii="Arial" w:eastAsia="Times" w:hAnsi="Arial" w:cs="Arial"/>
          <w:sz w:val="22"/>
          <w:szCs w:val="22"/>
        </w:rPr>
        <w:t>For purposes of completion, the Purchaser agree</w:t>
      </w:r>
      <w:ins w:id="43" w:author="Mishti Vora" w:date="2020-10-08T11:53:00Z">
        <w:r w:rsidR="00B028F1">
          <w:rPr>
            <w:rFonts w:ascii="Arial" w:eastAsia="Times" w:hAnsi="Arial" w:cs="Arial"/>
            <w:sz w:val="22"/>
            <w:szCs w:val="22"/>
          </w:rPr>
          <w:t>s</w:t>
        </w:r>
      </w:ins>
      <w:r w:rsidRPr="006A5168">
        <w:rPr>
          <w:rFonts w:ascii="Arial" w:eastAsia="Times" w:hAnsi="Arial" w:cs="Arial"/>
          <w:sz w:val="22"/>
          <w:szCs w:val="22"/>
        </w:rPr>
        <w:t xml:space="preserve"> that the Vendor’s Advocates shall attend to the stamping and registration of the Lease.</w:t>
      </w:r>
      <w:r w:rsidRPr="006A5168">
        <w:rPr>
          <w:rFonts w:ascii="Arial" w:hAnsi="Arial" w:cs="Arial"/>
          <w:sz w:val="22"/>
          <w:szCs w:val="22"/>
        </w:rPr>
        <w:t xml:space="preserve"> The Purchaser accept</w:t>
      </w:r>
      <w:ins w:id="44" w:author="Mishti Vora" w:date="2020-10-08T11:54:00Z">
        <w:r w:rsidR="00B028F1">
          <w:rPr>
            <w:rFonts w:ascii="Arial" w:hAnsi="Arial" w:cs="Arial"/>
            <w:sz w:val="22"/>
            <w:szCs w:val="22"/>
          </w:rPr>
          <w:t>s</w:t>
        </w:r>
      </w:ins>
      <w:r w:rsidRPr="006A5168">
        <w:rPr>
          <w:rFonts w:ascii="Arial" w:hAnsi="Arial" w:cs="Arial"/>
          <w:sz w:val="22"/>
          <w:szCs w:val="22"/>
        </w:rPr>
        <w:t xml:space="preserve"> and understands that the process of registration at the Lands Office is not within the control of the Vendor or the Vendor’s Advocates who shall not be responsible for any delays in registration and the consequences thereof.</w:t>
      </w:r>
    </w:p>
    <w:p w14:paraId="69A38A33" w14:textId="77777777" w:rsidR="001F6E33" w:rsidRPr="006A5168" w:rsidRDefault="001F6E33" w:rsidP="001F6E33">
      <w:pPr>
        <w:pStyle w:val="NoSpacing"/>
        <w:rPr>
          <w:rFonts w:ascii="Arial" w:hAnsi="Arial" w:cs="Arial"/>
        </w:rPr>
      </w:pPr>
    </w:p>
    <w:p w14:paraId="41F9B1FA" w14:textId="77777777" w:rsidR="001F6E33" w:rsidRPr="006A5168" w:rsidRDefault="001F6E33" w:rsidP="001F6E33">
      <w:pPr>
        <w:pStyle w:val="ListParagraph"/>
        <w:widowControl/>
        <w:numPr>
          <w:ilvl w:val="1"/>
          <w:numId w:val="19"/>
        </w:numPr>
        <w:tabs>
          <w:tab w:val="left" w:pos="630"/>
        </w:tabs>
        <w:spacing w:line="360" w:lineRule="auto"/>
        <w:ind w:left="630" w:hanging="630"/>
        <w:jc w:val="both"/>
        <w:rPr>
          <w:rFonts w:ascii="Arial" w:hAnsi="Arial" w:cs="Arial"/>
          <w:sz w:val="22"/>
          <w:szCs w:val="22"/>
        </w:rPr>
      </w:pPr>
      <w:r w:rsidRPr="006A5168">
        <w:rPr>
          <w:rFonts w:ascii="Arial" w:hAnsi="Arial" w:cs="Arial"/>
          <w:sz w:val="22"/>
          <w:szCs w:val="22"/>
        </w:rPr>
        <w:lastRenderedPageBreak/>
        <w:t>The Purchaser shall execute the Lease and a share transfer form (if required) in triplicate and return the same to the Vendor’s Advocates within fourteen (14) days from the date of its delivery to the Purchaser’s Advocates.</w:t>
      </w:r>
    </w:p>
    <w:p w14:paraId="232D896E" w14:textId="77777777" w:rsidR="001F6E33" w:rsidRPr="006A5168" w:rsidRDefault="001F6E33" w:rsidP="001F6E33">
      <w:pPr>
        <w:pStyle w:val="NoSpacing"/>
        <w:rPr>
          <w:rFonts w:ascii="Arial" w:hAnsi="Arial" w:cs="Arial"/>
        </w:rPr>
      </w:pPr>
    </w:p>
    <w:p w14:paraId="24FE10FD" w14:textId="77777777" w:rsidR="001F6E33" w:rsidRPr="006A5168" w:rsidRDefault="001F6E33" w:rsidP="001F6E33">
      <w:pPr>
        <w:pStyle w:val="ListParagraph"/>
        <w:widowControl/>
        <w:numPr>
          <w:ilvl w:val="1"/>
          <w:numId w:val="19"/>
        </w:numPr>
        <w:tabs>
          <w:tab w:val="left" w:pos="630"/>
        </w:tabs>
        <w:spacing w:line="360" w:lineRule="auto"/>
        <w:ind w:left="630" w:hanging="630"/>
        <w:jc w:val="both"/>
        <w:rPr>
          <w:rFonts w:ascii="Arial" w:eastAsia="Times" w:hAnsi="Arial" w:cs="Arial"/>
          <w:sz w:val="22"/>
          <w:szCs w:val="22"/>
        </w:rPr>
      </w:pPr>
      <w:r w:rsidRPr="006A5168">
        <w:rPr>
          <w:rFonts w:ascii="Arial" w:eastAsia="Times" w:hAnsi="Arial" w:cs="Arial"/>
          <w:sz w:val="22"/>
          <w:szCs w:val="22"/>
        </w:rPr>
        <w:t>On or before the Completion Date the Purchasers shall deliver to the Vendor’s Advocates;</w:t>
      </w:r>
    </w:p>
    <w:p w14:paraId="41DE6D16" w14:textId="77777777" w:rsidR="001F6E33" w:rsidRPr="006A5168" w:rsidRDefault="001F6E33" w:rsidP="001F6E33">
      <w:pPr>
        <w:pStyle w:val="ListParagraph"/>
        <w:widowControl/>
        <w:numPr>
          <w:ilvl w:val="0"/>
          <w:numId w:val="26"/>
        </w:numPr>
        <w:tabs>
          <w:tab w:val="left" w:pos="1418"/>
        </w:tabs>
        <w:spacing w:line="360" w:lineRule="auto"/>
        <w:ind w:left="1418"/>
        <w:jc w:val="both"/>
        <w:rPr>
          <w:rFonts w:ascii="Arial" w:eastAsia="Times" w:hAnsi="Arial" w:cs="Arial"/>
          <w:sz w:val="22"/>
          <w:szCs w:val="22"/>
        </w:rPr>
      </w:pPr>
      <w:r w:rsidRPr="006A5168">
        <w:rPr>
          <w:rFonts w:ascii="Arial" w:eastAsia="Times" w:hAnsi="Arial" w:cs="Arial"/>
          <w:sz w:val="22"/>
          <w:szCs w:val="22"/>
        </w:rPr>
        <w:t xml:space="preserve">Certified copy of the Purchaser’s ID or the Certificate of Incorporation where the Purchaser is corporate entity; </w:t>
      </w:r>
    </w:p>
    <w:p w14:paraId="0D0BC128" w14:textId="77777777" w:rsidR="001F6E33" w:rsidRPr="006A5168" w:rsidRDefault="001F6E33" w:rsidP="001F6E33">
      <w:pPr>
        <w:pStyle w:val="ListParagraph"/>
        <w:widowControl/>
        <w:numPr>
          <w:ilvl w:val="0"/>
          <w:numId w:val="26"/>
        </w:numPr>
        <w:tabs>
          <w:tab w:val="left" w:pos="1418"/>
        </w:tabs>
        <w:spacing w:line="360" w:lineRule="auto"/>
        <w:ind w:left="1418"/>
        <w:jc w:val="both"/>
        <w:rPr>
          <w:rFonts w:ascii="Arial" w:hAnsi="Arial" w:cs="Arial"/>
          <w:sz w:val="22"/>
          <w:szCs w:val="22"/>
        </w:rPr>
      </w:pPr>
      <w:r w:rsidRPr="006A5168">
        <w:rPr>
          <w:rFonts w:ascii="Arial" w:hAnsi="Arial" w:cs="Arial"/>
          <w:sz w:val="22"/>
          <w:szCs w:val="22"/>
        </w:rPr>
        <w:t>Certified copies of Purchaser’s PIN Certificate;</w:t>
      </w:r>
    </w:p>
    <w:p w14:paraId="16FDDF0B" w14:textId="77777777" w:rsidR="001F6E33" w:rsidRPr="006A5168" w:rsidRDefault="001F6E33" w:rsidP="001F6E33">
      <w:pPr>
        <w:pStyle w:val="ListParagraph"/>
        <w:widowControl/>
        <w:numPr>
          <w:ilvl w:val="0"/>
          <w:numId w:val="26"/>
        </w:numPr>
        <w:tabs>
          <w:tab w:val="left" w:pos="1418"/>
        </w:tabs>
        <w:spacing w:line="360" w:lineRule="auto"/>
        <w:ind w:left="1418"/>
        <w:jc w:val="both"/>
        <w:rPr>
          <w:rFonts w:ascii="Arial" w:hAnsi="Arial" w:cs="Arial"/>
          <w:sz w:val="22"/>
          <w:szCs w:val="22"/>
        </w:rPr>
      </w:pPr>
      <w:r w:rsidRPr="006A5168">
        <w:rPr>
          <w:rFonts w:ascii="Arial" w:hAnsi="Arial" w:cs="Arial"/>
          <w:sz w:val="22"/>
          <w:szCs w:val="22"/>
        </w:rPr>
        <w:t>Certified copies of PIN Certificate of each of the persons witnessing the affixing of the seal of the Purchaser;</w:t>
      </w:r>
    </w:p>
    <w:p w14:paraId="246275BA" w14:textId="77777777" w:rsidR="001F6E33" w:rsidRPr="006A5168" w:rsidRDefault="001F6E33" w:rsidP="001F6E33">
      <w:pPr>
        <w:pStyle w:val="ListParagraph"/>
        <w:widowControl/>
        <w:numPr>
          <w:ilvl w:val="0"/>
          <w:numId w:val="26"/>
        </w:numPr>
        <w:tabs>
          <w:tab w:val="left" w:pos="1418"/>
        </w:tabs>
        <w:spacing w:line="360" w:lineRule="auto"/>
        <w:ind w:left="1418"/>
        <w:jc w:val="both"/>
        <w:rPr>
          <w:rFonts w:ascii="Arial" w:eastAsia="Times" w:hAnsi="Arial" w:cs="Arial"/>
          <w:sz w:val="22"/>
          <w:szCs w:val="22"/>
        </w:rPr>
      </w:pPr>
      <w:r w:rsidRPr="006A5168">
        <w:rPr>
          <w:rFonts w:ascii="Arial" w:hAnsi="Arial" w:cs="Arial"/>
          <w:sz w:val="22"/>
          <w:szCs w:val="22"/>
        </w:rPr>
        <w:t>Certified copy of the Kenya National Identity Card/Passport of the Purchaser or of each of the persons witnessing the affixing of the seal of the Purchaser;</w:t>
      </w:r>
    </w:p>
    <w:p w14:paraId="704B140B" w14:textId="77777777" w:rsidR="001F6E33" w:rsidRPr="006A5168" w:rsidRDefault="001F6E33" w:rsidP="001F6E33">
      <w:pPr>
        <w:pStyle w:val="ListParagraph"/>
        <w:widowControl/>
        <w:numPr>
          <w:ilvl w:val="0"/>
          <w:numId w:val="26"/>
        </w:numPr>
        <w:tabs>
          <w:tab w:val="left" w:pos="1418"/>
        </w:tabs>
        <w:spacing w:line="360" w:lineRule="auto"/>
        <w:ind w:left="1418"/>
        <w:jc w:val="both"/>
        <w:rPr>
          <w:rFonts w:ascii="Arial" w:hAnsi="Arial" w:cs="Arial"/>
          <w:sz w:val="22"/>
          <w:szCs w:val="22"/>
        </w:rPr>
      </w:pPr>
      <w:r w:rsidRPr="006A5168">
        <w:rPr>
          <w:rFonts w:ascii="Arial" w:hAnsi="Arial" w:cs="Arial"/>
          <w:sz w:val="22"/>
          <w:szCs w:val="22"/>
        </w:rPr>
        <w:t>Three (3) colour passport size photographs of the Purchaser or each of the persons witnessing the affixing of the seal of the Purchaser;</w:t>
      </w:r>
    </w:p>
    <w:p w14:paraId="0B4CE209" w14:textId="77777777" w:rsidR="001F6E33" w:rsidRPr="006A5168" w:rsidRDefault="001F6E33" w:rsidP="001F6E33">
      <w:pPr>
        <w:pStyle w:val="ListParagraph"/>
        <w:widowControl/>
        <w:numPr>
          <w:ilvl w:val="0"/>
          <w:numId w:val="26"/>
        </w:numPr>
        <w:tabs>
          <w:tab w:val="left" w:pos="1418"/>
        </w:tabs>
        <w:spacing w:line="360" w:lineRule="auto"/>
        <w:ind w:left="1418"/>
        <w:jc w:val="both"/>
        <w:rPr>
          <w:rFonts w:ascii="Arial" w:hAnsi="Arial" w:cs="Arial"/>
          <w:sz w:val="22"/>
          <w:szCs w:val="22"/>
        </w:rPr>
      </w:pPr>
      <w:r w:rsidRPr="006A5168">
        <w:rPr>
          <w:rFonts w:ascii="Arial" w:hAnsi="Arial" w:cs="Arial"/>
          <w:sz w:val="22"/>
          <w:szCs w:val="22"/>
        </w:rPr>
        <w:t>Stamp duty payment slip (if applicable);</w:t>
      </w:r>
    </w:p>
    <w:p w14:paraId="1F882673" w14:textId="77777777" w:rsidR="001F6E33" w:rsidRPr="006A5168" w:rsidRDefault="001F6E33" w:rsidP="001F6E33">
      <w:pPr>
        <w:pStyle w:val="ListParagraph"/>
        <w:widowControl/>
        <w:numPr>
          <w:ilvl w:val="0"/>
          <w:numId w:val="26"/>
        </w:numPr>
        <w:tabs>
          <w:tab w:val="left" w:pos="1418"/>
        </w:tabs>
        <w:spacing w:line="360" w:lineRule="auto"/>
        <w:ind w:left="1418"/>
        <w:jc w:val="both"/>
        <w:rPr>
          <w:rFonts w:ascii="Arial" w:eastAsia="Times" w:hAnsi="Arial" w:cs="Arial"/>
          <w:sz w:val="22"/>
          <w:szCs w:val="22"/>
        </w:rPr>
      </w:pPr>
      <w:r w:rsidRPr="00575E71">
        <w:rPr>
          <w:rFonts w:ascii="Arial" w:hAnsi="Arial" w:cs="Arial"/>
          <w:sz w:val="22"/>
          <w:szCs w:val="22"/>
          <w:highlight w:val="yellow"/>
          <w:rPrChange w:id="45" w:author="Mishti Vora" w:date="2020-10-08T09:13:00Z">
            <w:rPr>
              <w:rFonts w:ascii="Arial" w:hAnsi="Arial" w:cs="Arial"/>
              <w:sz w:val="22"/>
              <w:szCs w:val="22"/>
            </w:rPr>
          </w:rPrChange>
        </w:rPr>
        <w:t>Evidence of payment of the Closing Costs</w:t>
      </w:r>
      <w:r w:rsidRPr="006A5168">
        <w:rPr>
          <w:rFonts w:ascii="Arial" w:hAnsi="Arial" w:cs="Arial"/>
          <w:sz w:val="22"/>
          <w:szCs w:val="22"/>
        </w:rPr>
        <w:t xml:space="preserve">; </w:t>
      </w:r>
    </w:p>
    <w:p w14:paraId="4537BF93" w14:textId="77777777" w:rsidR="001F6E33" w:rsidRPr="006A5168" w:rsidRDefault="001F6E33" w:rsidP="001F6E33">
      <w:pPr>
        <w:pStyle w:val="ListParagraph"/>
        <w:tabs>
          <w:tab w:val="left" w:pos="720"/>
        </w:tabs>
        <w:spacing w:line="360" w:lineRule="auto"/>
        <w:jc w:val="both"/>
        <w:rPr>
          <w:rFonts w:ascii="Arial" w:eastAsia="Times" w:hAnsi="Arial" w:cs="Arial"/>
          <w:sz w:val="22"/>
          <w:szCs w:val="22"/>
        </w:rPr>
      </w:pPr>
    </w:p>
    <w:p w14:paraId="06BD5448" w14:textId="77777777" w:rsidR="001F6E33" w:rsidRPr="006A5168" w:rsidRDefault="001F6E33" w:rsidP="001F6E33">
      <w:pPr>
        <w:pStyle w:val="ListParagraph"/>
        <w:widowControl/>
        <w:numPr>
          <w:ilvl w:val="1"/>
          <w:numId w:val="19"/>
        </w:numPr>
        <w:tabs>
          <w:tab w:val="left" w:pos="630"/>
        </w:tabs>
        <w:spacing w:line="360" w:lineRule="auto"/>
        <w:ind w:left="630" w:hanging="630"/>
        <w:jc w:val="both"/>
        <w:rPr>
          <w:rFonts w:ascii="Arial" w:hAnsi="Arial" w:cs="Arial"/>
          <w:sz w:val="22"/>
          <w:szCs w:val="22"/>
        </w:rPr>
      </w:pPr>
      <w:r w:rsidRPr="006A5168">
        <w:rPr>
          <w:rFonts w:ascii="Arial" w:eastAsia="Times" w:hAnsi="Arial" w:cs="Arial"/>
          <w:sz w:val="22"/>
          <w:szCs w:val="22"/>
        </w:rPr>
        <w:t xml:space="preserve">The Vendor’s Advocates shall subject to compliance by the Purchaser with his obligations under this Agreement and upon registration of the Lease forward to the Purchaser’s Advocates the </w:t>
      </w:r>
      <w:r w:rsidRPr="006A5168">
        <w:rPr>
          <w:rFonts w:ascii="Arial" w:hAnsi="Arial" w:cs="Arial"/>
          <w:sz w:val="22"/>
          <w:szCs w:val="22"/>
        </w:rPr>
        <w:t xml:space="preserve">duly registered Lease together with other documents in the Vendor’s Advocate’s custody relating to the Premises. </w:t>
      </w:r>
    </w:p>
    <w:p w14:paraId="2856F485" w14:textId="77777777" w:rsidR="001F6E33" w:rsidRPr="006A5168" w:rsidRDefault="001F6E33" w:rsidP="001F6E33">
      <w:pPr>
        <w:pStyle w:val="NoSpacing"/>
        <w:rPr>
          <w:rFonts w:ascii="Arial" w:hAnsi="Arial" w:cs="Arial"/>
        </w:rPr>
      </w:pPr>
    </w:p>
    <w:p w14:paraId="2AEF6C28" w14:textId="77777777" w:rsidR="001F6E33" w:rsidRPr="006A5168" w:rsidRDefault="001F6E33" w:rsidP="001F6E33">
      <w:pPr>
        <w:pStyle w:val="BodyTextIndent"/>
        <w:numPr>
          <w:ilvl w:val="1"/>
          <w:numId w:val="19"/>
        </w:numPr>
        <w:tabs>
          <w:tab w:val="clear" w:pos="1800"/>
          <w:tab w:val="num" w:pos="709"/>
        </w:tabs>
        <w:spacing w:after="200" w:line="360" w:lineRule="auto"/>
        <w:ind w:left="709" w:hanging="709"/>
        <w:rPr>
          <w:rFonts w:ascii="Arial" w:hAnsi="Arial" w:cs="Arial"/>
          <w:sz w:val="22"/>
          <w:szCs w:val="22"/>
        </w:rPr>
      </w:pPr>
      <w:r w:rsidRPr="006A5168">
        <w:rPr>
          <w:rFonts w:ascii="Arial" w:hAnsi="Arial" w:cs="Arial"/>
          <w:sz w:val="22"/>
          <w:szCs w:val="22"/>
        </w:rPr>
        <w:t>Within Fourteen (14) days of receipt by the Vendor’s Advocate of the duly registered Sub-Lease from the Lands Registry, the Vendor/Vendor’s Advocate shall deliver to the Purchasers/Purchaser’s Advocates the following documents:-</w:t>
      </w:r>
    </w:p>
    <w:p w14:paraId="3E150C34" w14:textId="77777777" w:rsidR="001F6E33" w:rsidRPr="006A5168" w:rsidRDefault="001F6E33" w:rsidP="001F6E33">
      <w:pPr>
        <w:widowControl/>
        <w:numPr>
          <w:ilvl w:val="2"/>
          <w:numId w:val="19"/>
        </w:numPr>
        <w:spacing w:after="200" w:line="360" w:lineRule="auto"/>
        <w:jc w:val="both"/>
        <w:rPr>
          <w:rFonts w:ascii="Arial" w:hAnsi="Arial" w:cs="Arial"/>
          <w:sz w:val="22"/>
          <w:szCs w:val="22"/>
        </w:rPr>
      </w:pPr>
      <w:commentRangeStart w:id="46"/>
      <w:r w:rsidRPr="006A5168">
        <w:rPr>
          <w:rFonts w:ascii="Arial" w:hAnsi="Arial" w:cs="Arial"/>
          <w:sz w:val="22"/>
          <w:szCs w:val="22"/>
        </w:rPr>
        <w:t>Original and one counterpart of the duly stamped and registered Lease in respect of the Premises in favour of the Purchaser or their nominee;</w:t>
      </w:r>
    </w:p>
    <w:p w14:paraId="48820048" w14:textId="77777777" w:rsidR="001F6E33" w:rsidRPr="006A5168" w:rsidRDefault="001F6E33" w:rsidP="001F6E33">
      <w:pPr>
        <w:widowControl/>
        <w:numPr>
          <w:ilvl w:val="2"/>
          <w:numId w:val="19"/>
        </w:numPr>
        <w:spacing w:after="200" w:line="360" w:lineRule="auto"/>
        <w:jc w:val="both"/>
        <w:rPr>
          <w:rFonts w:ascii="Arial" w:hAnsi="Arial" w:cs="Arial"/>
          <w:sz w:val="22"/>
          <w:szCs w:val="22"/>
        </w:rPr>
      </w:pPr>
      <w:r w:rsidRPr="006A5168">
        <w:rPr>
          <w:rFonts w:ascii="Arial" w:hAnsi="Arial" w:cs="Arial"/>
          <w:sz w:val="22"/>
          <w:szCs w:val="22"/>
        </w:rPr>
        <w:t xml:space="preserve">certified copy of the Head Title showing the registration of the Lease in favour of the Purchaser; </w:t>
      </w:r>
    </w:p>
    <w:p w14:paraId="3E519862" w14:textId="77777777" w:rsidR="001F6E33" w:rsidRPr="006A5168" w:rsidRDefault="001F6E33" w:rsidP="001F6E33">
      <w:pPr>
        <w:widowControl/>
        <w:numPr>
          <w:ilvl w:val="2"/>
          <w:numId w:val="19"/>
        </w:numPr>
        <w:spacing w:after="200" w:line="360" w:lineRule="auto"/>
        <w:jc w:val="both"/>
        <w:rPr>
          <w:rFonts w:ascii="Arial" w:hAnsi="Arial" w:cs="Arial"/>
          <w:sz w:val="22"/>
          <w:szCs w:val="22"/>
        </w:rPr>
      </w:pPr>
      <w:r w:rsidRPr="006A5168">
        <w:rPr>
          <w:rFonts w:ascii="Arial" w:hAnsi="Arial" w:cs="Arial"/>
          <w:sz w:val="22"/>
          <w:szCs w:val="22"/>
        </w:rPr>
        <w:t>certified copy of the Certificate of Occupation from the County Government of Kiambu;</w:t>
      </w:r>
    </w:p>
    <w:p w14:paraId="5B4FB35A" w14:textId="77777777" w:rsidR="001F6E33" w:rsidRPr="006A5168" w:rsidRDefault="001F6E33" w:rsidP="001F6E33">
      <w:pPr>
        <w:widowControl/>
        <w:numPr>
          <w:ilvl w:val="2"/>
          <w:numId w:val="19"/>
        </w:numPr>
        <w:spacing w:after="200" w:line="360" w:lineRule="auto"/>
        <w:jc w:val="both"/>
        <w:rPr>
          <w:rFonts w:ascii="Arial" w:hAnsi="Arial" w:cs="Arial"/>
          <w:sz w:val="22"/>
          <w:szCs w:val="22"/>
        </w:rPr>
      </w:pPr>
      <w:r w:rsidRPr="006A5168">
        <w:rPr>
          <w:rFonts w:ascii="Arial" w:hAnsi="Arial" w:cs="Arial"/>
          <w:sz w:val="22"/>
          <w:szCs w:val="22"/>
        </w:rPr>
        <w:t>Certified copy of consent to Lease the Town house ;</w:t>
      </w:r>
    </w:p>
    <w:p w14:paraId="1BA0760A" w14:textId="77777777" w:rsidR="001F6E33" w:rsidRPr="006A5168" w:rsidRDefault="001F6E33" w:rsidP="001F6E33">
      <w:pPr>
        <w:widowControl/>
        <w:numPr>
          <w:ilvl w:val="2"/>
          <w:numId w:val="19"/>
        </w:numPr>
        <w:spacing w:after="200" w:line="360" w:lineRule="auto"/>
        <w:jc w:val="both"/>
        <w:rPr>
          <w:rFonts w:ascii="Arial" w:hAnsi="Arial" w:cs="Arial"/>
          <w:sz w:val="22"/>
          <w:szCs w:val="22"/>
        </w:rPr>
      </w:pPr>
      <w:r w:rsidRPr="006A5168">
        <w:rPr>
          <w:rFonts w:ascii="Arial" w:hAnsi="Arial" w:cs="Arial"/>
          <w:sz w:val="22"/>
          <w:szCs w:val="22"/>
        </w:rPr>
        <w:lastRenderedPageBreak/>
        <w:t>Certified copies of valid rates and rents clearance certificates valid for the  current year of registration;</w:t>
      </w:r>
    </w:p>
    <w:p w14:paraId="75DD1826" w14:textId="77777777" w:rsidR="001F6E33" w:rsidRPr="006A5168" w:rsidRDefault="001F6E33" w:rsidP="001F6E33">
      <w:pPr>
        <w:widowControl/>
        <w:numPr>
          <w:ilvl w:val="2"/>
          <w:numId w:val="19"/>
        </w:numPr>
        <w:spacing w:after="200" w:line="360" w:lineRule="auto"/>
        <w:jc w:val="both"/>
        <w:rPr>
          <w:rFonts w:ascii="Arial" w:hAnsi="Arial" w:cs="Arial"/>
          <w:sz w:val="22"/>
          <w:szCs w:val="22"/>
        </w:rPr>
      </w:pPr>
      <w:r w:rsidRPr="006A5168">
        <w:rPr>
          <w:rFonts w:ascii="Arial" w:hAnsi="Arial" w:cs="Arial"/>
          <w:sz w:val="22"/>
          <w:szCs w:val="22"/>
        </w:rPr>
        <w:t xml:space="preserve">stamp duty valuation form duly executed by the Vendor’s Advocates and stamped by the Government Valuer; </w:t>
      </w:r>
    </w:p>
    <w:p w14:paraId="3DF464B0" w14:textId="77777777" w:rsidR="001F6E33" w:rsidRPr="006A5168" w:rsidRDefault="001F6E33" w:rsidP="001F6E33">
      <w:pPr>
        <w:widowControl/>
        <w:numPr>
          <w:ilvl w:val="2"/>
          <w:numId w:val="19"/>
        </w:numPr>
        <w:spacing w:after="200" w:line="360" w:lineRule="auto"/>
        <w:jc w:val="both"/>
        <w:rPr>
          <w:rFonts w:ascii="Arial" w:hAnsi="Arial" w:cs="Arial"/>
          <w:sz w:val="22"/>
          <w:szCs w:val="22"/>
        </w:rPr>
      </w:pPr>
      <w:r w:rsidRPr="006A5168">
        <w:rPr>
          <w:rFonts w:ascii="Arial" w:hAnsi="Arial" w:cs="Arial"/>
          <w:sz w:val="22"/>
          <w:szCs w:val="22"/>
        </w:rPr>
        <w:t xml:space="preserve">Certified copies of the receipts in respect of payment of land rates and land rents; </w:t>
      </w:r>
    </w:p>
    <w:p w14:paraId="63C78994" w14:textId="77777777" w:rsidR="001F6E33" w:rsidRPr="006A5168" w:rsidRDefault="001F6E33" w:rsidP="001F6E33">
      <w:pPr>
        <w:widowControl/>
        <w:numPr>
          <w:ilvl w:val="2"/>
          <w:numId w:val="19"/>
        </w:numPr>
        <w:spacing w:after="200" w:line="360" w:lineRule="auto"/>
        <w:jc w:val="both"/>
        <w:rPr>
          <w:rFonts w:ascii="Arial" w:hAnsi="Arial" w:cs="Arial"/>
          <w:sz w:val="22"/>
          <w:szCs w:val="22"/>
        </w:rPr>
      </w:pPr>
      <w:r w:rsidRPr="006A5168">
        <w:rPr>
          <w:rFonts w:ascii="Arial" w:hAnsi="Arial" w:cs="Arial"/>
          <w:sz w:val="22"/>
          <w:szCs w:val="22"/>
        </w:rPr>
        <w:t>A share certificate in the name of the Purchaser;</w:t>
      </w:r>
    </w:p>
    <w:p w14:paraId="78F5E434" w14:textId="77777777" w:rsidR="001F6E33" w:rsidRPr="006A5168" w:rsidRDefault="001F6E33" w:rsidP="001F6E33">
      <w:pPr>
        <w:widowControl/>
        <w:numPr>
          <w:ilvl w:val="2"/>
          <w:numId w:val="19"/>
        </w:numPr>
        <w:spacing w:after="200" w:line="360" w:lineRule="auto"/>
        <w:jc w:val="both"/>
        <w:rPr>
          <w:rFonts w:ascii="Arial" w:hAnsi="Arial" w:cs="Arial"/>
          <w:sz w:val="22"/>
          <w:szCs w:val="22"/>
        </w:rPr>
      </w:pPr>
      <w:r w:rsidRPr="006A5168">
        <w:rPr>
          <w:rFonts w:ascii="Arial" w:hAnsi="Arial" w:cs="Arial"/>
          <w:sz w:val="22"/>
          <w:szCs w:val="22"/>
        </w:rPr>
        <w:t>Copies of the Certificate of Incorporation, as well as the Memorandum and Articles of Association in respect of the Vendor and the Management Company; and</w:t>
      </w:r>
    </w:p>
    <w:p w14:paraId="0C409F3F" w14:textId="77777777" w:rsidR="001F6E33" w:rsidRPr="006A5168" w:rsidRDefault="001F6E33" w:rsidP="001F6E33">
      <w:pPr>
        <w:widowControl/>
        <w:numPr>
          <w:ilvl w:val="2"/>
          <w:numId w:val="19"/>
        </w:numPr>
        <w:spacing w:after="200" w:line="360" w:lineRule="auto"/>
        <w:jc w:val="both"/>
        <w:rPr>
          <w:rFonts w:ascii="Arial" w:hAnsi="Arial" w:cs="Arial"/>
          <w:sz w:val="22"/>
          <w:szCs w:val="22"/>
        </w:rPr>
      </w:pPr>
      <w:r w:rsidRPr="006A5168">
        <w:rPr>
          <w:rFonts w:ascii="Arial" w:hAnsi="Arial" w:cs="Arial"/>
          <w:sz w:val="22"/>
          <w:szCs w:val="22"/>
        </w:rPr>
        <w:t>The Original stamp duty declaration and pay in slip in respect of the registered Lease.</w:t>
      </w:r>
    </w:p>
    <w:p w14:paraId="2629ED35" w14:textId="77777777" w:rsidR="001F6E33" w:rsidRPr="006A5168" w:rsidRDefault="001F6E33" w:rsidP="001F6E33">
      <w:pPr>
        <w:widowControl/>
        <w:numPr>
          <w:ilvl w:val="2"/>
          <w:numId w:val="19"/>
        </w:numPr>
        <w:spacing w:after="200" w:line="360" w:lineRule="auto"/>
        <w:jc w:val="both"/>
        <w:rPr>
          <w:rFonts w:ascii="Arial" w:hAnsi="Arial" w:cs="Arial"/>
          <w:sz w:val="22"/>
          <w:szCs w:val="22"/>
        </w:rPr>
      </w:pPr>
      <w:r w:rsidRPr="006A5168">
        <w:rPr>
          <w:rFonts w:ascii="Arial" w:hAnsi="Arial" w:cs="Arial"/>
          <w:sz w:val="22"/>
          <w:szCs w:val="22"/>
        </w:rPr>
        <w:t>Certified copy of NEMA License for the development</w:t>
      </w:r>
    </w:p>
    <w:p w14:paraId="317DE25F" w14:textId="77777777" w:rsidR="001F6E33" w:rsidRPr="006A5168" w:rsidRDefault="001F6E33" w:rsidP="001F6E33">
      <w:pPr>
        <w:widowControl/>
        <w:numPr>
          <w:ilvl w:val="2"/>
          <w:numId w:val="19"/>
        </w:numPr>
        <w:spacing w:after="200" w:line="360" w:lineRule="auto"/>
        <w:jc w:val="both"/>
        <w:rPr>
          <w:rFonts w:ascii="Arial" w:hAnsi="Arial" w:cs="Arial"/>
          <w:sz w:val="22"/>
          <w:szCs w:val="22"/>
        </w:rPr>
      </w:pPr>
      <w:r w:rsidRPr="006A5168">
        <w:rPr>
          <w:rFonts w:ascii="Arial" w:hAnsi="Arial" w:cs="Arial"/>
          <w:sz w:val="22"/>
          <w:szCs w:val="22"/>
        </w:rPr>
        <w:t xml:space="preserve">Certified copies of the floor plan in respect to the Town house and Building plans in relation to the Property duly approved and Registered in </w:t>
      </w:r>
      <w:proofErr w:type="gramStart"/>
      <w:r w:rsidRPr="006A5168">
        <w:rPr>
          <w:rFonts w:ascii="Arial" w:hAnsi="Arial" w:cs="Arial"/>
          <w:sz w:val="22"/>
          <w:szCs w:val="22"/>
        </w:rPr>
        <w:t>the  Registry</w:t>
      </w:r>
      <w:proofErr w:type="gramEnd"/>
      <w:r w:rsidRPr="006A5168">
        <w:rPr>
          <w:rFonts w:ascii="Arial" w:hAnsi="Arial" w:cs="Arial"/>
          <w:sz w:val="22"/>
          <w:szCs w:val="22"/>
        </w:rPr>
        <w:t xml:space="preserve"> of Documents</w:t>
      </w:r>
      <w:commentRangeEnd w:id="46"/>
      <w:r w:rsidR="00B028F1">
        <w:rPr>
          <w:rStyle w:val="CommentReference"/>
        </w:rPr>
        <w:commentReference w:id="46"/>
      </w:r>
    </w:p>
    <w:p w14:paraId="4562215D" w14:textId="77777777" w:rsidR="001F6E33" w:rsidRPr="006A5168" w:rsidRDefault="001F6E33" w:rsidP="001F6E33">
      <w:pPr>
        <w:spacing w:after="200" w:line="360" w:lineRule="auto"/>
        <w:ind w:left="720"/>
        <w:jc w:val="both"/>
        <w:rPr>
          <w:rFonts w:ascii="Arial" w:hAnsi="Arial" w:cs="Arial"/>
          <w:sz w:val="22"/>
          <w:szCs w:val="22"/>
        </w:rPr>
      </w:pPr>
      <w:r w:rsidRPr="006A5168">
        <w:rPr>
          <w:rFonts w:ascii="Arial" w:hAnsi="Arial" w:cs="Arial"/>
          <w:sz w:val="22"/>
          <w:szCs w:val="22"/>
        </w:rPr>
        <w:t xml:space="preserve">The documents listed in clauses 15.5 (a) to 15.5 (l) (both inclusive) are hereinafter referred to as the </w:t>
      </w:r>
      <w:r w:rsidRPr="006A5168">
        <w:rPr>
          <w:rFonts w:ascii="Arial" w:hAnsi="Arial" w:cs="Arial"/>
          <w:b/>
          <w:sz w:val="22"/>
          <w:szCs w:val="22"/>
        </w:rPr>
        <w:t>“Completion Documents”</w:t>
      </w:r>
      <w:r w:rsidRPr="006A5168">
        <w:rPr>
          <w:rFonts w:ascii="Arial" w:hAnsi="Arial" w:cs="Arial"/>
          <w:sz w:val="22"/>
          <w:szCs w:val="22"/>
        </w:rPr>
        <w:t>.</w:t>
      </w:r>
    </w:p>
    <w:p w14:paraId="60A6D83B" w14:textId="77777777" w:rsidR="001F6E33" w:rsidRPr="006A5168" w:rsidRDefault="001F6E33" w:rsidP="001F6E33">
      <w:pPr>
        <w:numPr>
          <w:ilvl w:val="0"/>
          <w:numId w:val="19"/>
        </w:numPr>
        <w:spacing w:after="200" w:line="360" w:lineRule="auto"/>
        <w:jc w:val="both"/>
        <w:rPr>
          <w:rFonts w:ascii="Arial" w:eastAsia="MS Mincho" w:hAnsi="Arial" w:cs="Arial"/>
          <w:b/>
          <w:sz w:val="22"/>
          <w:szCs w:val="22"/>
        </w:rPr>
      </w:pPr>
      <w:r w:rsidRPr="006A5168">
        <w:rPr>
          <w:rFonts w:ascii="Arial" w:eastAsia="MS Mincho" w:hAnsi="Arial" w:cs="Arial"/>
          <w:b/>
          <w:sz w:val="22"/>
          <w:szCs w:val="22"/>
        </w:rPr>
        <w:t>Vacant Possession</w:t>
      </w:r>
    </w:p>
    <w:p w14:paraId="7BC23B67" w14:textId="77777777" w:rsidR="001F6E33" w:rsidRPr="006A5168" w:rsidRDefault="001F6E33" w:rsidP="001F6E33">
      <w:pPr>
        <w:numPr>
          <w:ilvl w:val="1"/>
          <w:numId w:val="19"/>
        </w:numPr>
        <w:tabs>
          <w:tab w:val="clear" w:pos="1800"/>
          <w:tab w:val="num" w:pos="1276"/>
        </w:tabs>
        <w:spacing w:line="360" w:lineRule="auto"/>
        <w:ind w:left="709" w:hanging="709"/>
        <w:jc w:val="both"/>
        <w:rPr>
          <w:rFonts w:ascii="Arial" w:eastAsia="MS Mincho" w:hAnsi="Arial" w:cs="Arial"/>
          <w:sz w:val="22"/>
          <w:szCs w:val="22"/>
        </w:rPr>
      </w:pPr>
      <w:r w:rsidRPr="006A5168">
        <w:rPr>
          <w:rFonts w:ascii="Arial" w:eastAsia="MS Mincho" w:hAnsi="Arial" w:cs="Arial"/>
          <w:sz w:val="22"/>
          <w:szCs w:val="22"/>
        </w:rPr>
        <w:t>The Purchaser shall only be entitled to possession of the Town house upon completion and provided that the Purchaser:</w:t>
      </w:r>
    </w:p>
    <w:p w14:paraId="656DD4CD" w14:textId="77777777" w:rsidR="001F6E33" w:rsidRPr="006A5168" w:rsidRDefault="001F6E33" w:rsidP="001F6E33">
      <w:pPr>
        <w:pStyle w:val="ListParagraph"/>
        <w:numPr>
          <w:ilvl w:val="0"/>
          <w:numId w:val="25"/>
        </w:numPr>
        <w:spacing w:line="360" w:lineRule="auto"/>
        <w:ind w:left="1276"/>
        <w:jc w:val="both"/>
        <w:rPr>
          <w:rFonts w:ascii="Arial" w:eastAsia="MS Mincho" w:hAnsi="Arial" w:cs="Arial"/>
          <w:sz w:val="22"/>
          <w:szCs w:val="22"/>
        </w:rPr>
      </w:pPr>
      <w:r w:rsidRPr="006A5168">
        <w:rPr>
          <w:rFonts w:ascii="Arial" w:eastAsia="MS Mincho" w:hAnsi="Arial" w:cs="Arial"/>
          <w:sz w:val="22"/>
          <w:szCs w:val="22"/>
        </w:rPr>
        <w:t xml:space="preserve">has paid entire Purchase Price and any other incidentals payable under this Agreement; and </w:t>
      </w:r>
    </w:p>
    <w:p w14:paraId="4189BC60" w14:textId="77777777" w:rsidR="001F6E33" w:rsidRPr="006A5168" w:rsidRDefault="001F6E33" w:rsidP="001F6E33">
      <w:pPr>
        <w:pStyle w:val="ListParagraph"/>
        <w:numPr>
          <w:ilvl w:val="0"/>
          <w:numId w:val="25"/>
        </w:numPr>
        <w:spacing w:line="360" w:lineRule="auto"/>
        <w:ind w:left="1276"/>
        <w:jc w:val="both"/>
        <w:rPr>
          <w:rFonts w:ascii="Arial" w:eastAsia="MS Mincho" w:hAnsi="Arial" w:cs="Arial"/>
          <w:sz w:val="22"/>
          <w:szCs w:val="22"/>
        </w:rPr>
      </w:pPr>
      <w:r w:rsidRPr="006A5168">
        <w:rPr>
          <w:rFonts w:ascii="Arial" w:eastAsia="MS Mincho" w:hAnsi="Arial" w:cs="Arial"/>
          <w:sz w:val="22"/>
          <w:szCs w:val="22"/>
        </w:rPr>
        <w:t xml:space="preserve">has no arrears outstanding from the instalments payable up to the date of taking </w:t>
      </w:r>
      <w:proofErr w:type="gramStart"/>
      <w:r w:rsidRPr="006A5168">
        <w:rPr>
          <w:rFonts w:ascii="Arial" w:eastAsia="MS Mincho" w:hAnsi="Arial" w:cs="Arial"/>
          <w:sz w:val="22"/>
          <w:szCs w:val="22"/>
        </w:rPr>
        <w:t>possession.</w:t>
      </w:r>
      <w:proofErr w:type="gramEnd"/>
    </w:p>
    <w:p w14:paraId="5C0C8B09" w14:textId="77777777" w:rsidR="001F6E33" w:rsidRPr="006A5168" w:rsidRDefault="001F6E33" w:rsidP="001F6E33">
      <w:pPr>
        <w:pStyle w:val="ListParagraph"/>
        <w:spacing w:line="360" w:lineRule="auto"/>
        <w:ind w:left="2160"/>
        <w:jc w:val="both"/>
        <w:rPr>
          <w:rFonts w:ascii="Arial" w:eastAsia="MS Mincho" w:hAnsi="Arial" w:cs="Arial"/>
          <w:sz w:val="22"/>
          <w:szCs w:val="22"/>
        </w:rPr>
      </w:pPr>
    </w:p>
    <w:p w14:paraId="683EC224" w14:textId="51F7E751" w:rsidR="001F6E33" w:rsidRPr="006A5168" w:rsidRDefault="001F6E33" w:rsidP="001F6E33">
      <w:pPr>
        <w:numPr>
          <w:ilvl w:val="1"/>
          <w:numId w:val="19"/>
        </w:numPr>
        <w:tabs>
          <w:tab w:val="clear" w:pos="1800"/>
          <w:tab w:val="num" w:pos="1134"/>
        </w:tabs>
        <w:spacing w:line="360" w:lineRule="auto"/>
        <w:ind w:left="709" w:hanging="709"/>
        <w:jc w:val="both"/>
        <w:rPr>
          <w:rFonts w:ascii="Arial" w:eastAsia="MS Mincho" w:hAnsi="Arial" w:cs="Arial"/>
          <w:sz w:val="22"/>
          <w:szCs w:val="22"/>
        </w:rPr>
      </w:pPr>
      <w:r w:rsidRPr="006A5168">
        <w:rPr>
          <w:rFonts w:ascii="Arial" w:eastAsia="MS Mincho" w:hAnsi="Arial" w:cs="Arial"/>
          <w:bCs/>
          <w:sz w:val="22"/>
          <w:szCs w:val="22"/>
        </w:rPr>
        <w:t xml:space="preserve">The Purchaser hereby agrees that they will not without the prior written consent of the Vendor take or attempt to take possession of the said Town house. However, the Vendor shall give vacant possession of the Town house to the Purchaser when the Purchaser </w:t>
      </w:r>
      <w:r w:rsidRPr="006A5168">
        <w:rPr>
          <w:rFonts w:ascii="Arial" w:eastAsia="MS Mincho" w:hAnsi="Arial" w:cs="Arial"/>
          <w:bCs/>
          <w:sz w:val="22"/>
          <w:szCs w:val="22"/>
        </w:rPr>
        <w:lastRenderedPageBreak/>
        <w:t>pays the entire purchase price the stamp duty and all the costs and disbursements stipulated in this Agreement</w:t>
      </w:r>
      <w:ins w:id="47" w:author="Mishti Vora" w:date="2020-10-08T12:00:00Z">
        <w:r w:rsidR="00B028F1">
          <w:rPr>
            <w:rFonts w:ascii="Arial" w:eastAsia="MS Mincho" w:hAnsi="Arial" w:cs="Arial"/>
            <w:bCs/>
            <w:sz w:val="22"/>
            <w:szCs w:val="22"/>
          </w:rPr>
          <w:t xml:space="preserve">, provided the Vendor provides the Purchaser with all bills and receipts of such expenses. </w:t>
        </w:r>
      </w:ins>
    </w:p>
    <w:p w14:paraId="4AAAD22B" w14:textId="77777777" w:rsidR="001F6E33" w:rsidRPr="006A5168" w:rsidRDefault="001F6E33" w:rsidP="001F6E33">
      <w:pPr>
        <w:pStyle w:val="NoSpacing"/>
        <w:rPr>
          <w:rFonts w:ascii="Arial" w:hAnsi="Arial" w:cs="Arial"/>
        </w:rPr>
      </w:pPr>
    </w:p>
    <w:p w14:paraId="164D9577" w14:textId="77777777" w:rsidR="001F6E33" w:rsidRPr="006A5168" w:rsidRDefault="001F6E33" w:rsidP="001F6E33">
      <w:pPr>
        <w:numPr>
          <w:ilvl w:val="1"/>
          <w:numId w:val="19"/>
        </w:numPr>
        <w:tabs>
          <w:tab w:val="clear" w:pos="1800"/>
          <w:tab w:val="num" w:pos="1134"/>
        </w:tabs>
        <w:spacing w:line="360" w:lineRule="auto"/>
        <w:ind w:left="709" w:hanging="709"/>
        <w:jc w:val="both"/>
        <w:rPr>
          <w:rFonts w:ascii="Arial" w:eastAsia="MS Mincho" w:hAnsi="Arial" w:cs="Arial"/>
          <w:sz w:val="22"/>
          <w:szCs w:val="22"/>
        </w:rPr>
      </w:pPr>
      <w:r w:rsidRPr="006A5168">
        <w:rPr>
          <w:rFonts w:ascii="Arial" w:eastAsia="MS Mincho" w:hAnsi="Arial" w:cs="Arial"/>
          <w:sz w:val="22"/>
          <w:szCs w:val="22"/>
        </w:rPr>
        <w:t>Subject to Clause 16.1 and 16.2 above, the Vendor may at its own discretion and prior to handover of vacant possession, grant the Purchaser a right of access and use of the Town house under the terms and conditions of the License Agreement.</w:t>
      </w:r>
    </w:p>
    <w:p w14:paraId="396BA18A" w14:textId="77777777" w:rsidR="001F6E33" w:rsidRPr="006A5168" w:rsidRDefault="001F6E33" w:rsidP="001F6E33">
      <w:pPr>
        <w:pStyle w:val="NoSpacing"/>
        <w:rPr>
          <w:rFonts w:ascii="Arial" w:hAnsi="Arial" w:cs="Arial"/>
        </w:rPr>
      </w:pPr>
    </w:p>
    <w:p w14:paraId="71210485" w14:textId="77777777" w:rsidR="001F6E33" w:rsidRPr="006A5168" w:rsidRDefault="001F6E33" w:rsidP="001F6E33">
      <w:pPr>
        <w:numPr>
          <w:ilvl w:val="1"/>
          <w:numId w:val="19"/>
        </w:numPr>
        <w:tabs>
          <w:tab w:val="clear" w:pos="1800"/>
          <w:tab w:val="num" w:pos="1134"/>
        </w:tabs>
        <w:spacing w:line="360" w:lineRule="auto"/>
        <w:ind w:left="709" w:hanging="709"/>
        <w:jc w:val="both"/>
        <w:rPr>
          <w:rFonts w:ascii="Arial" w:eastAsia="MS Mincho" w:hAnsi="Arial" w:cs="Arial"/>
          <w:sz w:val="22"/>
          <w:szCs w:val="22"/>
        </w:rPr>
      </w:pPr>
      <w:r w:rsidRPr="006A5168">
        <w:rPr>
          <w:rFonts w:ascii="Arial" w:eastAsia="MS Mincho" w:hAnsi="Arial" w:cs="Arial"/>
          <w:sz w:val="22"/>
          <w:szCs w:val="22"/>
        </w:rPr>
        <w:t>The Purchaser shall not interfere with the carrying out of the Works in any manner and shall not give or issue any instructions to the Architect or to any other person engaged in the carrying out of the works whether directly or through agent.</w:t>
      </w:r>
    </w:p>
    <w:p w14:paraId="1AB756E8" w14:textId="77777777" w:rsidR="001F6E33" w:rsidRPr="006A5168" w:rsidRDefault="001F6E33" w:rsidP="001F6E33">
      <w:pPr>
        <w:pStyle w:val="NoSpacing"/>
        <w:rPr>
          <w:rFonts w:ascii="Arial" w:hAnsi="Arial" w:cs="Arial"/>
        </w:rPr>
      </w:pPr>
    </w:p>
    <w:p w14:paraId="112480C6" w14:textId="20559868" w:rsidR="001F6E33" w:rsidRDefault="001F6E33" w:rsidP="00B028F1">
      <w:pPr>
        <w:numPr>
          <w:ilvl w:val="1"/>
          <w:numId w:val="19"/>
        </w:numPr>
        <w:tabs>
          <w:tab w:val="clear" w:pos="1800"/>
          <w:tab w:val="num" w:pos="1134"/>
        </w:tabs>
        <w:spacing w:after="200" w:line="360" w:lineRule="auto"/>
        <w:ind w:left="709" w:hanging="709"/>
        <w:jc w:val="both"/>
        <w:rPr>
          <w:rFonts w:ascii="Arial" w:eastAsia="MS Mincho" w:hAnsi="Arial" w:cs="Arial"/>
          <w:sz w:val="22"/>
          <w:szCs w:val="22"/>
        </w:rPr>
      </w:pPr>
      <w:r w:rsidRPr="006A5168">
        <w:rPr>
          <w:rFonts w:ascii="Arial" w:eastAsia="MS Mincho" w:hAnsi="Arial" w:cs="Arial"/>
          <w:sz w:val="22"/>
          <w:szCs w:val="22"/>
        </w:rPr>
        <w:t>Risk for the Property shall pass to the Purchaser on the Completion Date notwithstanding that the Purchaser may not have taken possession of the Property PROVIDED that if the Purchaser is granted access (albeit limited access) under the License Agreement prior to the Completion Date for any reason whatsoever, including being allowed to commence with fitting out of the Property, then Risk shall pass to the Purchaser on that earlier date that limited access/possession is granted.</w:t>
      </w:r>
      <w:ins w:id="48" w:author="Mishti Vora" w:date="2020-10-08T12:01:00Z">
        <w:r w:rsidR="00B028F1">
          <w:rPr>
            <w:rFonts w:ascii="Arial" w:eastAsia="MS Mincho" w:hAnsi="Arial" w:cs="Arial"/>
            <w:sz w:val="22"/>
            <w:szCs w:val="22"/>
          </w:rPr>
          <w:t xml:space="preserve"> </w:t>
        </w:r>
      </w:ins>
    </w:p>
    <w:p w14:paraId="0EC48C5A" w14:textId="77777777" w:rsidR="00B028F1" w:rsidRPr="00B028F1" w:rsidRDefault="00B028F1" w:rsidP="00B028F1">
      <w:pPr>
        <w:spacing w:after="200" w:line="360" w:lineRule="auto"/>
        <w:jc w:val="both"/>
        <w:rPr>
          <w:rFonts w:ascii="Arial" w:eastAsia="MS Mincho" w:hAnsi="Arial" w:cs="Arial"/>
          <w:sz w:val="22"/>
          <w:szCs w:val="22"/>
        </w:rPr>
      </w:pPr>
    </w:p>
    <w:p w14:paraId="406CDA16" w14:textId="77777777" w:rsidR="001F6E33" w:rsidRPr="006A5168" w:rsidRDefault="001F6E33" w:rsidP="001F6E33">
      <w:pPr>
        <w:pStyle w:val="ListParagraph"/>
        <w:numPr>
          <w:ilvl w:val="0"/>
          <w:numId w:val="19"/>
        </w:numPr>
        <w:spacing w:line="360" w:lineRule="auto"/>
        <w:contextualSpacing w:val="0"/>
        <w:jc w:val="both"/>
        <w:rPr>
          <w:rFonts w:ascii="Arial" w:hAnsi="Arial" w:cs="Arial"/>
          <w:sz w:val="22"/>
          <w:szCs w:val="22"/>
        </w:rPr>
      </w:pPr>
      <w:r w:rsidRPr="006A5168">
        <w:rPr>
          <w:rFonts w:ascii="Arial" w:hAnsi="Arial" w:cs="Arial"/>
          <w:b/>
          <w:sz w:val="22"/>
          <w:szCs w:val="22"/>
        </w:rPr>
        <w:t xml:space="preserve">Failure </w:t>
      </w:r>
      <w:proofErr w:type="gramStart"/>
      <w:r w:rsidRPr="006A5168">
        <w:rPr>
          <w:rFonts w:ascii="Arial" w:hAnsi="Arial" w:cs="Arial"/>
          <w:b/>
          <w:sz w:val="22"/>
          <w:szCs w:val="22"/>
        </w:rPr>
        <w:t>To</w:t>
      </w:r>
      <w:proofErr w:type="gramEnd"/>
      <w:r w:rsidRPr="006A5168">
        <w:rPr>
          <w:rFonts w:ascii="Arial" w:hAnsi="Arial" w:cs="Arial"/>
          <w:b/>
          <w:sz w:val="22"/>
          <w:szCs w:val="22"/>
        </w:rPr>
        <w:t xml:space="preserve"> Complete</w:t>
      </w:r>
    </w:p>
    <w:p w14:paraId="2AF753A3" w14:textId="77777777" w:rsidR="001F6E33" w:rsidRPr="006A5168" w:rsidRDefault="001F6E33" w:rsidP="001F6E33">
      <w:pPr>
        <w:pStyle w:val="ListParagraph"/>
        <w:spacing w:line="360" w:lineRule="auto"/>
        <w:contextualSpacing w:val="0"/>
        <w:jc w:val="both"/>
        <w:rPr>
          <w:rFonts w:ascii="Arial" w:hAnsi="Arial" w:cs="Arial"/>
          <w:sz w:val="22"/>
          <w:szCs w:val="22"/>
        </w:rPr>
      </w:pPr>
    </w:p>
    <w:p w14:paraId="6D505F4A" w14:textId="7C7EFB82" w:rsidR="001F6E33" w:rsidRPr="006A5168" w:rsidRDefault="001F6E33" w:rsidP="001F6E33">
      <w:pPr>
        <w:numPr>
          <w:ilvl w:val="1"/>
          <w:numId w:val="19"/>
        </w:numPr>
        <w:tabs>
          <w:tab w:val="clear" w:pos="1800"/>
        </w:tabs>
        <w:spacing w:after="200" w:line="360" w:lineRule="auto"/>
        <w:ind w:left="709" w:hanging="709"/>
        <w:jc w:val="both"/>
        <w:rPr>
          <w:rFonts w:ascii="Arial" w:hAnsi="Arial" w:cs="Arial"/>
          <w:sz w:val="22"/>
          <w:szCs w:val="22"/>
        </w:rPr>
      </w:pPr>
      <w:r w:rsidRPr="006A5168">
        <w:rPr>
          <w:rFonts w:ascii="Arial" w:hAnsi="Arial" w:cs="Arial"/>
          <w:sz w:val="22"/>
          <w:szCs w:val="22"/>
        </w:rPr>
        <w:t>If the Purchaser fails to fulfil his obligations under this Agreement including the obligation to complete the same and pay the Purchase Price as aforesaid and the apportioned outgoings and any other sum payable hereunder (and time shall be of the essence for the obligations which the parties hereby agree and declare to be a fundamental term of the  Agreement) then:</w:t>
      </w:r>
    </w:p>
    <w:p w14:paraId="3F649A3C" w14:textId="77777777" w:rsidR="001F6E33" w:rsidRPr="006A5168" w:rsidRDefault="001F6E33" w:rsidP="001F6E33">
      <w:pPr>
        <w:pStyle w:val="ListParagraph"/>
        <w:numPr>
          <w:ilvl w:val="2"/>
          <w:numId w:val="29"/>
        </w:numPr>
        <w:spacing w:after="200" w:line="360" w:lineRule="auto"/>
        <w:ind w:left="1560"/>
        <w:jc w:val="both"/>
        <w:rPr>
          <w:rFonts w:ascii="Arial" w:hAnsi="Arial" w:cs="Arial"/>
          <w:sz w:val="22"/>
          <w:szCs w:val="22"/>
        </w:rPr>
      </w:pPr>
      <w:r w:rsidRPr="006A5168">
        <w:rPr>
          <w:rFonts w:ascii="Arial" w:hAnsi="Arial" w:cs="Arial"/>
          <w:sz w:val="22"/>
          <w:szCs w:val="22"/>
        </w:rPr>
        <w:t>The Vendor shall be entitled to serve a notice in writing upon the Purchasers to make such payment in full within Twenty One (21) days from the date upon which such notice is served on the Purchaser. If the Purchaser shall fail to make such payment before the expiry of the said notice then the Vendor shall be entitled at its sole discretion either to extend such period for payment or to rescind this Agreement by notice in writing to the Purchaser.</w:t>
      </w:r>
    </w:p>
    <w:p w14:paraId="117DCF7C" w14:textId="77777777" w:rsidR="001F6E33" w:rsidRPr="006A5168" w:rsidRDefault="001F6E33" w:rsidP="001F6E33">
      <w:pPr>
        <w:pStyle w:val="ListParagraph"/>
        <w:spacing w:after="200" w:line="360" w:lineRule="auto"/>
        <w:ind w:left="1560"/>
        <w:jc w:val="both"/>
        <w:rPr>
          <w:rFonts w:ascii="Arial" w:hAnsi="Arial" w:cs="Arial"/>
          <w:sz w:val="22"/>
          <w:szCs w:val="22"/>
        </w:rPr>
      </w:pPr>
    </w:p>
    <w:p w14:paraId="228D79CD" w14:textId="77777777" w:rsidR="001F6E33" w:rsidRPr="006A5168" w:rsidRDefault="001F6E33" w:rsidP="001F6E33">
      <w:pPr>
        <w:pStyle w:val="ListParagraph"/>
        <w:numPr>
          <w:ilvl w:val="2"/>
          <w:numId w:val="29"/>
        </w:numPr>
        <w:spacing w:after="200" w:line="360" w:lineRule="auto"/>
        <w:ind w:left="1560"/>
        <w:jc w:val="both"/>
        <w:rPr>
          <w:rFonts w:ascii="Arial" w:hAnsi="Arial" w:cs="Arial"/>
          <w:sz w:val="22"/>
          <w:szCs w:val="22"/>
        </w:rPr>
      </w:pPr>
      <w:r w:rsidRPr="006A5168">
        <w:rPr>
          <w:rFonts w:ascii="Arial" w:hAnsi="Arial" w:cs="Arial"/>
          <w:bCs/>
          <w:sz w:val="22"/>
          <w:szCs w:val="22"/>
        </w:rPr>
        <w:lastRenderedPageBreak/>
        <w:t xml:space="preserve">In the event the Vendor shall extend the time for payment the Purchaser shall pay the Vendor interest at the </w:t>
      </w:r>
      <w:r w:rsidRPr="00010856">
        <w:rPr>
          <w:rFonts w:ascii="Arial" w:hAnsi="Arial" w:cs="Arial"/>
          <w:bCs/>
          <w:sz w:val="22"/>
          <w:szCs w:val="22"/>
          <w:highlight w:val="yellow"/>
        </w:rPr>
        <w:t>Rate of 3% per month</w:t>
      </w:r>
      <w:r w:rsidRPr="006A5168">
        <w:rPr>
          <w:rFonts w:ascii="Arial" w:hAnsi="Arial" w:cs="Arial"/>
          <w:bCs/>
          <w:sz w:val="22"/>
          <w:szCs w:val="22"/>
        </w:rPr>
        <w:t xml:space="preserve"> on any moneys due under this Agreement remaining unpaid at the rate specified herein computed from the date such payment is due until the date of payment in full both days inclusive and for the avoidance of doubt the Purchaser hereby agree that such interest shall automatically start accruing immediately any payment which is due is not paid on the due date.</w:t>
      </w:r>
    </w:p>
    <w:p w14:paraId="28867854" w14:textId="77777777" w:rsidR="001F6E33" w:rsidRPr="006A5168" w:rsidRDefault="001F6E33" w:rsidP="001F6E33">
      <w:pPr>
        <w:pStyle w:val="NoSpacing"/>
        <w:rPr>
          <w:rFonts w:ascii="Arial" w:hAnsi="Arial" w:cs="Arial"/>
        </w:rPr>
      </w:pPr>
    </w:p>
    <w:p w14:paraId="49C2F399" w14:textId="77777777" w:rsidR="001F6E33" w:rsidRPr="006A5168" w:rsidRDefault="001F6E33" w:rsidP="001F6E33">
      <w:pPr>
        <w:pStyle w:val="ListParagraph"/>
        <w:widowControl/>
        <w:numPr>
          <w:ilvl w:val="1"/>
          <w:numId w:val="19"/>
        </w:numPr>
        <w:tabs>
          <w:tab w:val="clear" w:pos="1800"/>
        </w:tabs>
        <w:spacing w:after="200" w:line="360" w:lineRule="auto"/>
        <w:ind w:left="709" w:hanging="567"/>
        <w:jc w:val="both"/>
        <w:rPr>
          <w:rFonts w:ascii="Arial" w:hAnsi="Arial" w:cs="Arial"/>
          <w:iCs/>
          <w:sz w:val="22"/>
          <w:szCs w:val="22"/>
        </w:rPr>
      </w:pPr>
      <w:r w:rsidRPr="006A5168">
        <w:rPr>
          <w:rFonts w:ascii="Arial" w:hAnsi="Arial" w:cs="Arial"/>
          <w:iCs/>
          <w:sz w:val="22"/>
          <w:szCs w:val="22"/>
        </w:rPr>
        <w:t>If the Vendor terminates this agreement under or pursuant to clause 17.1.1. it is hereby agreed that:</w:t>
      </w:r>
    </w:p>
    <w:p w14:paraId="5708208D" w14:textId="77777777" w:rsidR="001F6E33" w:rsidRPr="006A5168" w:rsidRDefault="001F6E33" w:rsidP="001F6E33">
      <w:pPr>
        <w:pStyle w:val="ListParagraph"/>
        <w:widowControl/>
        <w:spacing w:after="200" w:line="360" w:lineRule="auto"/>
        <w:ind w:left="1800"/>
        <w:jc w:val="both"/>
        <w:rPr>
          <w:rFonts w:ascii="Arial" w:hAnsi="Arial" w:cs="Arial"/>
          <w:iCs/>
          <w:sz w:val="22"/>
          <w:szCs w:val="22"/>
        </w:rPr>
      </w:pPr>
    </w:p>
    <w:p w14:paraId="6DD5B79B" w14:textId="77777777" w:rsidR="001F6E33" w:rsidRPr="006A5168" w:rsidRDefault="001F6E33" w:rsidP="001F6E33">
      <w:pPr>
        <w:pStyle w:val="ListParagraph"/>
        <w:numPr>
          <w:ilvl w:val="2"/>
          <w:numId w:val="33"/>
        </w:numPr>
        <w:spacing w:after="200" w:line="360" w:lineRule="auto"/>
        <w:ind w:left="1418"/>
        <w:jc w:val="both"/>
        <w:rPr>
          <w:rFonts w:ascii="Arial" w:hAnsi="Arial" w:cs="Arial"/>
          <w:iCs/>
          <w:sz w:val="22"/>
          <w:szCs w:val="22"/>
        </w:rPr>
      </w:pPr>
      <w:r w:rsidRPr="006A5168">
        <w:rPr>
          <w:rFonts w:ascii="Arial" w:hAnsi="Arial" w:cs="Arial"/>
          <w:iCs/>
          <w:sz w:val="22"/>
          <w:szCs w:val="22"/>
        </w:rPr>
        <w:t xml:space="preserve">the Purchaser shall forfeit </w:t>
      </w:r>
      <w:r w:rsidRPr="00010856">
        <w:rPr>
          <w:rFonts w:ascii="Arial" w:hAnsi="Arial" w:cs="Arial"/>
          <w:sz w:val="22"/>
          <w:szCs w:val="22"/>
          <w:highlight w:val="yellow"/>
          <w:rPrChange w:id="49" w:author="Mishti Vora" w:date="2020-10-08T12:17:00Z">
            <w:rPr>
              <w:rFonts w:ascii="Arial" w:hAnsi="Arial" w:cs="Arial"/>
              <w:sz w:val="22"/>
              <w:szCs w:val="22"/>
            </w:rPr>
          </w:rPrChange>
        </w:rPr>
        <w:t xml:space="preserve">Ten Percent (10%) of the Purchase </w:t>
      </w:r>
      <w:proofErr w:type="gramStart"/>
      <w:r w:rsidRPr="00010856">
        <w:rPr>
          <w:rFonts w:ascii="Arial" w:hAnsi="Arial" w:cs="Arial"/>
          <w:sz w:val="22"/>
          <w:szCs w:val="22"/>
          <w:highlight w:val="yellow"/>
          <w:rPrChange w:id="50" w:author="Mishti Vora" w:date="2020-10-08T12:17:00Z">
            <w:rPr>
              <w:rFonts w:ascii="Arial" w:hAnsi="Arial" w:cs="Arial"/>
              <w:sz w:val="22"/>
              <w:szCs w:val="22"/>
            </w:rPr>
          </w:rPrChange>
        </w:rPr>
        <w:t>Price</w:t>
      </w:r>
      <w:r w:rsidRPr="006A5168">
        <w:rPr>
          <w:rFonts w:ascii="Arial" w:hAnsi="Arial" w:cs="Arial"/>
          <w:sz w:val="22"/>
          <w:szCs w:val="22"/>
        </w:rPr>
        <w:t xml:space="preserve">  </w:t>
      </w:r>
      <w:r w:rsidRPr="00010856">
        <w:rPr>
          <w:rFonts w:ascii="Arial" w:hAnsi="Arial" w:cs="Arial"/>
          <w:sz w:val="22"/>
          <w:szCs w:val="22"/>
          <w:highlight w:val="yellow"/>
          <w:rPrChange w:id="51" w:author="Mishti Vora" w:date="2020-10-08T12:17:00Z">
            <w:rPr>
              <w:rFonts w:ascii="Arial" w:hAnsi="Arial" w:cs="Arial"/>
              <w:sz w:val="22"/>
              <w:szCs w:val="22"/>
            </w:rPr>
          </w:rPrChange>
        </w:rPr>
        <w:t>payable</w:t>
      </w:r>
      <w:proofErr w:type="gramEnd"/>
      <w:r w:rsidRPr="00010856">
        <w:rPr>
          <w:rFonts w:ascii="Arial" w:hAnsi="Arial" w:cs="Arial"/>
          <w:sz w:val="22"/>
          <w:szCs w:val="22"/>
          <w:highlight w:val="yellow"/>
          <w:rPrChange w:id="52" w:author="Mishti Vora" w:date="2020-10-08T12:17:00Z">
            <w:rPr>
              <w:rFonts w:ascii="Arial" w:hAnsi="Arial" w:cs="Arial"/>
              <w:sz w:val="22"/>
              <w:szCs w:val="22"/>
            </w:rPr>
          </w:rPrChange>
        </w:rPr>
        <w:t xml:space="preserve"> under Clause 9 being the agreed liquidated damages</w:t>
      </w:r>
      <w:r w:rsidRPr="006A5168">
        <w:rPr>
          <w:rFonts w:ascii="Arial" w:hAnsi="Arial" w:cs="Arial"/>
          <w:iCs/>
          <w:sz w:val="22"/>
          <w:szCs w:val="22"/>
        </w:rPr>
        <w:t>.</w:t>
      </w:r>
    </w:p>
    <w:p w14:paraId="3AF1B536" w14:textId="77777777" w:rsidR="001F6E33" w:rsidRPr="006A5168" w:rsidRDefault="001F6E33" w:rsidP="001F6E33">
      <w:pPr>
        <w:pStyle w:val="ListParagraph"/>
        <w:spacing w:after="200" w:line="360" w:lineRule="auto"/>
        <w:ind w:left="1418"/>
        <w:jc w:val="both"/>
        <w:rPr>
          <w:rFonts w:ascii="Arial" w:hAnsi="Arial" w:cs="Arial"/>
          <w:iCs/>
          <w:sz w:val="22"/>
          <w:szCs w:val="22"/>
        </w:rPr>
      </w:pPr>
    </w:p>
    <w:p w14:paraId="65C1B4DA" w14:textId="77777777" w:rsidR="001F6E33" w:rsidRPr="006A5168" w:rsidRDefault="001F6E33" w:rsidP="001F6E33">
      <w:pPr>
        <w:pStyle w:val="ListParagraph"/>
        <w:numPr>
          <w:ilvl w:val="2"/>
          <w:numId w:val="33"/>
        </w:numPr>
        <w:spacing w:after="200" w:line="360" w:lineRule="auto"/>
        <w:ind w:left="1418"/>
        <w:jc w:val="both"/>
        <w:rPr>
          <w:rFonts w:ascii="Arial" w:hAnsi="Arial" w:cs="Arial"/>
          <w:iCs/>
          <w:sz w:val="22"/>
          <w:szCs w:val="22"/>
        </w:rPr>
      </w:pPr>
      <w:commentRangeStart w:id="53"/>
      <w:r w:rsidRPr="006A5168">
        <w:rPr>
          <w:rFonts w:ascii="Arial" w:hAnsi="Arial" w:cs="Arial"/>
          <w:sz w:val="22"/>
          <w:szCs w:val="22"/>
        </w:rPr>
        <w:t>the Vendor shall be at liberty to negotiate with any other party for the sale and purchase of the Town house on such terms and conditions as may be agreed between the Vendor and such other party and in the event that the Vendor shall enter into an agreement for the sale of the Town house with such other party and shall receive payment of the Purchase Price  in full  (hereinafter called “the New Agreement”)</w:t>
      </w:r>
      <w:commentRangeEnd w:id="53"/>
      <w:r w:rsidR="00010856">
        <w:rPr>
          <w:rStyle w:val="CommentReference"/>
        </w:rPr>
        <w:commentReference w:id="53"/>
      </w:r>
      <w:r w:rsidRPr="006A5168">
        <w:rPr>
          <w:rFonts w:ascii="Arial" w:hAnsi="Arial" w:cs="Arial"/>
          <w:sz w:val="22"/>
          <w:szCs w:val="22"/>
        </w:rPr>
        <w:t xml:space="preserve">  the Vendor shall return to the Purchaser such part of the Purchase Price  as shall have been paid by the Purchaser as at the date of termination without interest (less the deposit forfeited by the Purchaser) and </w:t>
      </w:r>
      <w:r w:rsidRPr="006A5168">
        <w:rPr>
          <w:rFonts w:ascii="Arial" w:eastAsia="MS Mincho" w:hAnsi="Arial" w:cs="Arial"/>
          <w:sz w:val="22"/>
          <w:szCs w:val="22"/>
        </w:rPr>
        <w:t xml:space="preserve">after deduction therefrom of all costs charges and expenses incurred by the Vendor in connection with the negotiation and granting of the rights under the New Agreement any other sums which may be lawfully due from the Purchaser to the Vendor including interest which shall notwithstanding rescission nevertheless continue to be paid by the Purchaser on the unpaid balance of the </w:t>
      </w:r>
      <w:r w:rsidRPr="006A5168">
        <w:rPr>
          <w:rFonts w:ascii="Arial" w:hAnsi="Arial" w:cs="Arial"/>
          <w:sz w:val="22"/>
          <w:szCs w:val="22"/>
        </w:rPr>
        <w:t xml:space="preserve">Purchase Price  </w:t>
      </w:r>
      <w:r w:rsidRPr="006A5168">
        <w:rPr>
          <w:rFonts w:ascii="Arial" w:eastAsia="MS Mincho" w:hAnsi="Arial" w:cs="Arial"/>
          <w:sz w:val="22"/>
          <w:szCs w:val="22"/>
        </w:rPr>
        <w:t xml:space="preserve">until the execution of the New Agreement and payment of the </w:t>
      </w:r>
      <w:r w:rsidRPr="006A5168">
        <w:rPr>
          <w:rFonts w:ascii="Arial" w:hAnsi="Arial" w:cs="Arial"/>
          <w:sz w:val="22"/>
          <w:szCs w:val="22"/>
        </w:rPr>
        <w:t xml:space="preserve">Purchase Price  </w:t>
      </w:r>
      <w:r w:rsidRPr="006A5168">
        <w:rPr>
          <w:rFonts w:ascii="Arial" w:eastAsia="MS Mincho" w:hAnsi="Arial" w:cs="Arial"/>
          <w:sz w:val="22"/>
          <w:szCs w:val="22"/>
        </w:rPr>
        <w:t>payable thereunder.</w:t>
      </w:r>
    </w:p>
    <w:p w14:paraId="53440009" w14:textId="77777777" w:rsidR="001F6E33" w:rsidRPr="006A5168" w:rsidRDefault="001F6E33" w:rsidP="001F6E33">
      <w:pPr>
        <w:pStyle w:val="ListParagraph"/>
        <w:spacing w:after="200" w:line="360" w:lineRule="auto"/>
        <w:ind w:left="1418"/>
        <w:jc w:val="both"/>
        <w:rPr>
          <w:rFonts w:ascii="Arial" w:hAnsi="Arial" w:cs="Arial"/>
          <w:iCs/>
          <w:sz w:val="22"/>
          <w:szCs w:val="22"/>
        </w:rPr>
      </w:pPr>
    </w:p>
    <w:p w14:paraId="72C2483C" w14:textId="77777777" w:rsidR="001F6E33" w:rsidRPr="006A5168" w:rsidRDefault="001F6E33" w:rsidP="001F6E33">
      <w:pPr>
        <w:pStyle w:val="ListParagraph"/>
        <w:numPr>
          <w:ilvl w:val="2"/>
          <w:numId w:val="33"/>
        </w:numPr>
        <w:spacing w:after="200" w:line="360" w:lineRule="auto"/>
        <w:ind w:left="1418"/>
        <w:jc w:val="both"/>
        <w:rPr>
          <w:rFonts w:ascii="Arial" w:hAnsi="Arial" w:cs="Arial"/>
          <w:iCs/>
          <w:sz w:val="22"/>
          <w:szCs w:val="22"/>
        </w:rPr>
      </w:pPr>
      <w:r w:rsidRPr="006A5168">
        <w:rPr>
          <w:rFonts w:ascii="Arial" w:hAnsi="Arial" w:cs="Arial"/>
          <w:sz w:val="22"/>
          <w:szCs w:val="22"/>
        </w:rPr>
        <w:t>the Purchaser shall not be entitled to any profit made by the Vendor under the terms of the New Agreement.</w:t>
      </w:r>
    </w:p>
    <w:p w14:paraId="225A2660" w14:textId="77777777" w:rsidR="001F6E33" w:rsidRPr="006A5168" w:rsidRDefault="001F6E33" w:rsidP="001F6E33">
      <w:pPr>
        <w:pStyle w:val="ListParagraph"/>
        <w:spacing w:line="360" w:lineRule="auto"/>
        <w:rPr>
          <w:rFonts w:ascii="Arial" w:hAnsi="Arial" w:cs="Arial"/>
          <w:sz w:val="22"/>
          <w:szCs w:val="22"/>
        </w:rPr>
      </w:pPr>
    </w:p>
    <w:p w14:paraId="777EFF06" w14:textId="77777777" w:rsidR="001F6E33" w:rsidRPr="00010856" w:rsidRDefault="001F6E33" w:rsidP="001F6E33">
      <w:pPr>
        <w:pStyle w:val="ListParagraph"/>
        <w:numPr>
          <w:ilvl w:val="1"/>
          <w:numId w:val="19"/>
        </w:numPr>
        <w:tabs>
          <w:tab w:val="clear" w:pos="1800"/>
        </w:tabs>
        <w:spacing w:after="200" w:line="360" w:lineRule="auto"/>
        <w:ind w:left="709"/>
        <w:jc w:val="both"/>
        <w:rPr>
          <w:rFonts w:ascii="Arial" w:hAnsi="Arial" w:cs="Arial"/>
          <w:sz w:val="22"/>
          <w:szCs w:val="22"/>
          <w:highlight w:val="yellow"/>
          <w:rPrChange w:id="54" w:author="Mishti Vora" w:date="2020-10-08T12:20:00Z">
            <w:rPr>
              <w:rFonts w:ascii="Arial" w:hAnsi="Arial" w:cs="Arial"/>
              <w:sz w:val="22"/>
              <w:szCs w:val="22"/>
            </w:rPr>
          </w:rPrChange>
        </w:rPr>
      </w:pPr>
      <w:r w:rsidRPr="00010856">
        <w:rPr>
          <w:rFonts w:ascii="Arial" w:hAnsi="Arial" w:cs="Arial"/>
          <w:sz w:val="22"/>
          <w:szCs w:val="22"/>
          <w:highlight w:val="yellow"/>
          <w:rPrChange w:id="55" w:author="Mishti Vora" w:date="2020-10-08T12:20:00Z">
            <w:rPr>
              <w:rFonts w:ascii="Arial" w:hAnsi="Arial" w:cs="Arial"/>
              <w:sz w:val="22"/>
              <w:szCs w:val="22"/>
            </w:rPr>
          </w:rPrChange>
        </w:rPr>
        <w:t>If the Vendor fails to comply with its obligations under this Agreement the Purchaser may without any prejudice to their rights and remedies provided under the law;</w:t>
      </w:r>
    </w:p>
    <w:p w14:paraId="5E0A7453" w14:textId="77777777" w:rsidR="001F6E33" w:rsidRPr="006A5168" w:rsidRDefault="001F6E33" w:rsidP="001F6E33">
      <w:pPr>
        <w:pStyle w:val="ListParagraph"/>
        <w:spacing w:after="200" w:line="360" w:lineRule="auto"/>
        <w:ind w:left="709"/>
        <w:jc w:val="both"/>
        <w:rPr>
          <w:rFonts w:ascii="Arial" w:hAnsi="Arial" w:cs="Arial"/>
          <w:sz w:val="22"/>
          <w:szCs w:val="22"/>
        </w:rPr>
      </w:pPr>
    </w:p>
    <w:p w14:paraId="521D8AC3" w14:textId="77777777" w:rsidR="001F6E33" w:rsidRPr="006A5168" w:rsidRDefault="001F6E33" w:rsidP="001F6E33">
      <w:pPr>
        <w:pStyle w:val="ListParagraph"/>
        <w:numPr>
          <w:ilvl w:val="2"/>
          <w:numId w:val="32"/>
        </w:numPr>
        <w:spacing w:line="360" w:lineRule="auto"/>
        <w:ind w:left="1560"/>
        <w:jc w:val="both"/>
        <w:rPr>
          <w:rFonts w:ascii="Arial" w:hAnsi="Arial" w:cs="Arial"/>
          <w:sz w:val="22"/>
          <w:szCs w:val="22"/>
          <w:highlight w:val="yellow"/>
        </w:rPr>
      </w:pPr>
      <w:r w:rsidRPr="006A5168">
        <w:rPr>
          <w:rFonts w:ascii="Arial" w:hAnsi="Arial" w:cs="Arial"/>
          <w:sz w:val="22"/>
          <w:szCs w:val="22"/>
        </w:rPr>
        <w:t xml:space="preserve">give the Vendor twenty one (21) days’ notice in writing to comply with its obligations and such notice shall specify the default and require the Vendor to make it good within twenty one (21) days of such notice (time being of the essence) and if the Vendor then fails to comply with the notice, the Purchaser may at their own discretion rescind this Agreement and seek such legal redress as may be suitable or appropriate. The Vendor shall further refund the purchase price or any part thereof paid by the Purchaser within Twenty One (21) of notification of the rescission. </w:t>
      </w:r>
    </w:p>
    <w:p w14:paraId="52614949" w14:textId="77777777" w:rsidR="001F6E33" w:rsidRPr="006A5168" w:rsidRDefault="001F6E33" w:rsidP="001F6E33">
      <w:pPr>
        <w:pStyle w:val="ListParagraph"/>
        <w:spacing w:line="360" w:lineRule="auto"/>
        <w:ind w:left="1560"/>
        <w:jc w:val="both"/>
        <w:rPr>
          <w:rFonts w:ascii="Arial" w:hAnsi="Arial" w:cs="Arial"/>
          <w:sz w:val="22"/>
          <w:szCs w:val="22"/>
        </w:rPr>
      </w:pPr>
    </w:p>
    <w:p w14:paraId="79454551" w14:textId="77777777" w:rsidR="001F6E33" w:rsidRPr="005B6A8B" w:rsidRDefault="001F6E33" w:rsidP="001F6E33">
      <w:pPr>
        <w:pStyle w:val="ListParagraph"/>
        <w:numPr>
          <w:ilvl w:val="2"/>
          <w:numId w:val="32"/>
        </w:numPr>
        <w:spacing w:line="360" w:lineRule="auto"/>
        <w:ind w:left="1560"/>
        <w:jc w:val="both"/>
        <w:rPr>
          <w:rFonts w:ascii="Arial" w:hAnsi="Arial" w:cs="Arial"/>
          <w:sz w:val="22"/>
          <w:szCs w:val="22"/>
          <w:highlight w:val="yellow"/>
          <w:rPrChange w:id="56" w:author="Mishti Vora" w:date="2020-10-08T12:38:00Z">
            <w:rPr>
              <w:rFonts w:ascii="Arial" w:hAnsi="Arial" w:cs="Arial"/>
              <w:sz w:val="22"/>
              <w:szCs w:val="22"/>
            </w:rPr>
          </w:rPrChange>
        </w:rPr>
      </w:pPr>
      <w:commentRangeStart w:id="57"/>
      <w:r w:rsidRPr="005B6A8B">
        <w:rPr>
          <w:rFonts w:ascii="Arial" w:hAnsi="Arial" w:cs="Arial"/>
          <w:sz w:val="22"/>
          <w:szCs w:val="22"/>
          <w:highlight w:val="yellow"/>
          <w:rPrChange w:id="58" w:author="Mishti Vora" w:date="2020-10-08T12:38:00Z">
            <w:rPr>
              <w:rFonts w:ascii="Arial" w:hAnsi="Arial" w:cs="Arial"/>
              <w:sz w:val="22"/>
              <w:szCs w:val="22"/>
            </w:rPr>
          </w:rPrChange>
        </w:rPr>
        <w:t>If the Vendor fails to maintain the required rate of construction progress due to factors not covered under clause 2.4 or Clause 15 of this Agreement, the Vendor he shall without prejudice to any other right or remedy available under the law, pay a delayed completion penalty to the Purchaser at the rate of Five percent (5%) per annum of the Purchase Price of the Unit. The delayed construction penalty shall be prorated monthly for every month completion delays and or the works remains incomplete.</w:t>
      </w:r>
      <w:commentRangeEnd w:id="57"/>
      <w:r w:rsidR="005B6A8B">
        <w:rPr>
          <w:rStyle w:val="CommentReference"/>
        </w:rPr>
        <w:commentReference w:id="57"/>
      </w:r>
    </w:p>
    <w:p w14:paraId="71811F6C" w14:textId="77777777" w:rsidR="001F6E33" w:rsidRPr="006A5168" w:rsidRDefault="001F6E33" w:rsidP="001F6E33">
      <w:pPr>
        <w:pStyle w:val="ListParagraph"/>
        <w:spacing w:line="360" w:lineRule="auto"/>
        <w:ind w:left="1560"/>
        <w:jc w:val="both"/>
        <w:rPr>
          <w:rFonts w:ascii="Arial" w:hAnsi="Arial" w:cs="Arial"/>
          <w:sz w:val="22"/>
          <w:szCs w:val="22"/>
        </w:rPr>
      </w:pPr>
    </w:p>
    <w:p w14:paraId="019F5AC3" w14:textId="77777777" w:rsidR="001F6E33" w:rsidRPr="006A5168" w:rsidRDefault="001F6E33" w:rsidP="001F6E33">
      <w:pPr>
        <w:pStyle w:val="ListParagraph"/>
        <w:numPr>
          <w:ilvl w:val="0"/>
          <w:numId w:val="32"/>
        </w:numPr>
        <w:spacing w:line="360" w:lineRule="auto"/>
        <w:jc w:val="both"/>
        <w:rPr>
          <w:rFonts w:ascii="Arial" w:hAnsi="Arial" w:cs="Arial"/>
          <w:b/>
          <w:sz w:val="22"/>
          <w:szCs w:val="22"/>
          <w:u w:val="single"/>
        </w:rPr>
      </w:pPr>
      <w:r w:rsidRPr="006A5168">
        <w:rPr>
          <w:rFonts w:ascii="Arial" w:hAnsi="Arial" w:cs="Arial"/>
          <w:b/>
          <w:sz w:val="22"/>
          <w:szCs w:val="22"/>
          <w:u w:val="single"/>
        </w:rPr>
        <w:t>Force Majeure</w:t>
      </w:r>
    </w:p>
    <w:p w14:paraId="5969AD4D" w14:textId="77777777" w:rsidR="001F6E33" w:rsidRPr="006A5168" w:rsidRDefault="001F6E33" w:rsidP="001F6E33">
      <w:pPr>
        <w:pStyle w:val="ListParagraph"/>
        <w:tabs>
          <w:tab w:val="left" w:pos="-720"/>
          <w:tab w:val="left" w:pos="0"/>
        </w:tabs>
        <w:suppressAutoHyphens/>
        <w:spacing w:line="360" w:lineRule="auto"/>
        <w:ind w:left="375"/>
        <w:jc w:val="both"/>
        <w:rPr>
          <w:rFonts w:ascii="Arial" w:hAnsi="Arial" w:cs="Arial"/>
          <w:spacing w:val="-3"/>
          <w:sz w:val="22"/>
          <w:szCs w:val="22"/>
        </w:rPr>
      </w:pPr>
    </w:p>
    <w:p w14:paraId="462A413C" w14:textId="77777777" w:rsidR="001F6E33" w:rsidRPr="006A5168" w:rsidRDefault="001F6E33" w:rsidP="001F6E33">
      <w:pPr>
        <w:pStyle w:val="ListParagraph"/>
        <w:widowControl/>
        <w:numPr>
          <w:ilvl w:val="0"/>
          <w:numId w:val="28"/>
        </w:numPr>
        <w:spacing w:after="200" w:line="360" w:lineRule="auto"/>
        <w:contextualSpacing w:val="0"/>
        <w:jc w:val="both"/>
        <w:rPr>
          <w:rFonts w:ascii="Arial" w:hAnsi="Arial" w:cs="Arial"/>
          <w:vanish/>
          <w:sz w:val="22"/>
          <w:szCs w:val="22"/>
          <w:lang w:val="en-US"/>
        </w:rPr>
      </w:pPr>
      <w:bookmarkStart w:id="59" w:name="_Toc333856625"/>
    </w:p>
    <w:p w14:paraId="5E156D11" w14:textId="77777777" w:rsidR="001F6E33" w:rsidRPr="006A5168" w:rsidRDefault="001F6E33" w:rsidP="001F6E33">
      <w:pPr>
        <w:pStyle w:val="ListParagraph"/>
        <w:widowControl/>
        <w:numPr>
          <w:ilvl w:val="0"/>
          <w:numId w:val="28"/>
        </w:numPr>
        <w:spacing w:after="200" w:line="360" w:lineRule="auto"/>
        <w:contextualSpacing w:val="0"/>
        <w:jc w:val="both"/>
        <w:rPr>
          <w:rFonts w:ascii="Arial" w:hAnsi="Arial" w:cs="Arial"/>
          <w:vanish/>
          <w:sz w:val="22"/>
          <w:szCs w:val="22"/>
          <w:lang w:val="en-US"/>
        </w:rPr>
      </w:pPr>
    </w:p>
    <w:p w14:paraId="77060FF2" w14:textId="77777777" w:rsidR="001F6E33" w:rsidRPr="006A5168" w:rsidRDefault="001F6E33" w:rsidP="001F6E33">
      <w:pPr>
        <w:pStyle w:val="ListParagraph"/>
        <w:widowControl/>
        <w:numPr>
          <w:ilvl w:val="0"/>
          <w:numId w:val="28"/>
        </w:numPr>
        <w:spacing w:after="200" w:line="360" w:lineRule="auto"/>
        <w:contextualSpacing w:val="0"/>
        <w:jc w:val="both"/>
        <w:rPr>
          <w:rFonts w:ascii="Arial" w:hAnsi="Arial" w:cs="Arial"/>
          <w:vanish/>
          <w:sz w:val="22"/>
          <w:szCs w:val="22"/>
          <w:lang w:val="en-US"/>
        </w:rPr>
      </w:pPr>
    </w:p>
    <w:p w14:paraId="3E9EB0E6" w14:textId="77777777" w:rsidR="001F6E33" w:rsidRPr="006A5168" w:rsidRDefault="001F6E33" w:rsidP="001F6E33">
      <w:pPr>
        <w:pStyle w:val="ListParagraph"/>
        <w:widowControl/>
        <w:numPr>
          <w:ilvl w:val="0"/>
          <w:numId w:val="28"/>
        </w:numPr>
        <w:spacing w:after="200" w:line="360" w:lineRule="auto"/>
        <w:contextualSpacing w:val="0"/>
        <w:jc w:val="both"/>
        <w:rPr>
          <w:rFonts w:ascii="Arial" w:hAnsi="Arial" w:cs="Arial"/>
          <w:vanish/>
          <w:sz w:val="22"/>
          <w:szCs w:val="22"/>
          <w:lang w:val="en-US"/>
        </w:rPr>
      </w:pPr>
    </w:p>
    <w:p w14:paraId="68F5364D" w14:textId="77777777" w:rsidR="001F6E33" w:rsidRPr="006A5168" w:rsidRDefault="001F6E33" w:rsidP="001F6E33">
      <w:pPr>
        <w:pStyle w:val="head2"/>
        <w:numPr>
          <w:ilvl w:val="1"/>
          <w:numId w:val="28"/>
        </w:numPr>
        <w:spacing w:after="200"/>
        <w:ind w:left="709"/>
        <w:rPr>
          <w:rFonts w:ascii="Arial" w:hAnsi="Arial" w:cs="Arial"/>
          <w:b w:val="0"/>
          <w:sz w:val="22"/>
          <w:szCs w:val="22"/>
          <w:u w:val="none"/>
        </w:rPr>
      </w:pPr>
      <w:r w:rsidRPr="006A5168">
        <w:rPr>
          <w:rFonts w:ascii="Arial" w:hAnsi="Arial" w:cs="Arial"/>
          <w:b w:val="0"/>
          <w:sz w:val="22"/>
          <w:szCs w:val="22"/>
          <w:u w:val="none"/>
        </w:rPr>
        <w:t>Neither Party shall be liable in respect of any delay in performing, failure to perform, or failure to adequately perform any of his or its obligations hereunder in consequence of any act, cause or event which</w:t>
      </w:r>
      <w:bookmarkEnd w:id="59"/>
      <w:r w:rsidRPr="006A5168">
        <w:rPr>
          <w:rFonts w:ascii="Arial" w:hAnsi="Arial" w:cs="Arial"/>
          <w:b w:val="0"/>
          <w:sz w:val="22"/>
          <w:szCs w:val="22"/>
          <w:u w:val="none"/>
        </w:rPr>
        <w:t>;</w:t>
      </w:r>
    </w:p>
    <w:p w14:paraId="22312481" w14:textId="77777777" w:rsidR="001F6E33" w:rsidRPr="006A5168" w:rsidRDefault="001F6E33" w:rsidP="001F6E33">
      <w:pPr>
        <w:pStyle w:val="ListParagraph"/>
        <w:widowControl/>
        <w:numPr>
          <w:ilvl w:val="2"/>
          <w:numId w:val="28"/>
        </w:numPr>
        <w:spacing w:after="200" w:line="360" w:lineRule="auto"/>
        <w:ind w:left="1418"/>
        <w:contextualSpacing w:val="0"/>
        <w:jc w:val="both"/>
        <w:rPr>
          <w:rFonts w:ascii="Arial" w:hAnsi="Arial" w:cs="Arial"/>
          <w:sz w:val="22"/>
          <w:szCs w:val="22"/>
        </w:rPr>
      </w:pPr>
      <w:r w:rsidRPr="006A5168">
        <w:rPr>
          <w:rFonts w:ascii="Arial" w:hAnsi="Arial" w:cs="Arial"/>
          <w:sz w:val="22"/>
          <w:szCs w:val="22"/>
        </w:rPr>
        <w:t>was not caused or precipitated by his or its negligence; and</w:t>
      </w:r>
    </w:p>
    <w:p w14:paraId="52523E5B" w14:textId="77777777" w:rsidR="001F6E33" w:rsidRPr="006A5168" w:rsidRDefault="001F6E33" w:rsidP="001F6E33">
      <w:pPr>
        <w:pStyle w:val="ListParagraph"/>
        <w:widowControl/>
        <w:numPr>
          <w:ilvl w:val="2"/>
          <w:numId w:val="28"/>
        </w:numPr>
        <w:spacing w:after="200" w:line="360" w:lineRule="auto"/>
        <w:ind w:left="1418"/>
        <w:contextualSpacing w:val="0"/>
        <w:jc w:val="both"/>
        <w:rPr>
          <w:rFonts w:ascii="Arial" w:hAnsi="Arial" w:cs="Arial"/>
          <w:sz w:val="22"/>
          <w:szCs w:val="22"/>
        </w:rPr>
      </w:pPr>
      <w:r w:rsidRPr="006A5168">
        <w:rPr>
          <w:rFonts w:ascii="Arial" w:hAnsi="Arial" w:cs="Arial"/>
          <w:sz w:val="22"/>
          <w:szCs w:val="22"/>
        </w:rPr>
        <w:t>could not have been prevented by his or its reasonable diligence, including without limitation;</w:t>
      </w:r>
    </w:p>
    <w:p w14:paraId="382F0C90" w14:textId="77777777" w:rsidR="001F6E33" w:rsidRPr="006A5168" w:rsidRDefault="001F6E33" w:rsidP="001F6E33">
      <w:pPr>
        <w:pStyle w:val="ListParagraph"/>
        <w:widowControl/>
        <w:numPr>
          <w:ilvl w:val="2"/>
          <w:numId w:val="28"/>
        </w:numPr>
        <w:spacing w:after="200" w:line="360" w:lineRule="auto"/>
        <w:ind w:left="1418"/>
        <w:contextualSpacing w:val="0"/>
        <w:jc w:val="both"/>
        <w:rPr>
          <w:rFonts w:ascii="Arial" w:hAnsi="Arial" w:cs="Arial"/>
          <w:sz w:val="22"/>
          <w:szCs w:val="22"/>
        </w:rPr>
      </w:pPr>
      <w:r w:rsidRPr="006A5168">
        <w:rPr>
          <w:rFonts w:ascii="Arial" w:hAnsi="Arial" w:cs="Arial"/>
          <w:sz w:val="22"/>
          <w:szCs w:val="22"/>
        </w:rPr>
        <w:t>any act of God;</w:t>
      </w:r>
    </w:p>
    <w:p w14:paraId="0001D28C" w14:textId="77777777" w:rsidR="001F6E33" w:rsidRPr="006A5168" w:rsidRDefault="001F6E33" w:rsidP="001F6E33">
      <w:pPr>
        <w:pStyle w:val="ListParagraph"/>
        <w:widowControl/>
        <w:numPr>
          <w:ilvl w:val="2"/>
          <w:numId w:val="28"/>
        </w:numPr>
        <w:spacing w:after="200" w:line="360" w:lineRule="auto"/>
        <w:ind w:left="1418"/>
        <w:contextualSpacing w:val="0"/>
        <w:jc w:val="both"/>
        <w:rPr>
          <w:rFonts w:ascii="Arial" w:hAnsi="Arial" w:cs="Arial"/>
          <w:sz w:val="22"/>
          <w:szCs w:val="22"/>
        </w:rPr>
      </w:pPr>
      <w:r w:rsidRPr="006A5168">
        <w:rPr>
          <w:rFonts w:ascii="Arial" w:hAnsi="Arial" w:cs="Arial"/>
          <w:sz w:val="22"/>
          <w:szCs w:val="22"/>
        </w:rPr>
        <w:t>any war or hostilities (whether war be declared or not);</w:t>
      </w:r>
    </w:p>
    <w:p w14:paraId="60F6FD5B" w14:textId="77777777" w:rsidR="001F6E33" w:rsidRPr="006A5168" w:rsidRDefault="001F6E33" w:rsidP="001F6E33">
      <w:pPr>
        <w:pStyle w:val="ListParagraph"/>
        <w:widowControl/>
        <w:numPr>
          <w:ilvl w:val="2"/>
          <w:numId w:val="28"/>
        </w:numPr>
        <w:spacing w:after="200" w:line="360" w:lineRule="auto"/>
        <w:ind w:left="1418"/>
        <w:contextualSpacing w:val="0"/>
        <w:jc w:val="both"/>
        <w:rPr>
          <w:rFonts w:ascii="Arial" w:hAnsi="Arial" w:cs="Arial"/>
          <w:sz w:val="22"/>
          <w:szCs w:val="22"/>
        </w:rPr>
      </w:pPr>
      <w:r w:rsidRPr="006A5168">
        <w:rPr>
          <w:rFonts w:ascii="Arial" w:hAnsi="Arial" w:cs="Arial"/>
          <w:sz w:val="22"/>
          <w:szCs w:val="22"/>
        </w:rPr>
        <w:t>any sabotage, riots or other act of civil disobedience, civil commotion, rebellion, act of a public enemy or invasions;</w:t>
      </w:r>
    </w:p>
    <w:p w14:paraId="7E62643F" w14:textId="77777777" w:rsidR="001F6E33" w:rsidRPr="006A5168" w:rsidRDefault="001F6E33" w:rsidP="001F6E33">
      <w:pPr>
        <w:pStyle w:val="ListParagraph"/>
        <w:widowControl/>
        <w:numPr>
          <w:ilvl w:val="2"/>
          <w:numId w:val="28"/>
        </w:numPr>
        <w:spacing w:after="200" w:line="360" w:lineRule="auto"/>
        <w:ind w:left="1418"/>
        <w:contextualSpacing w:val="0"/>
        <w:jc w:val="both"/>
        <w:rPr>
          <w:rFonts w:ascii="Arial" w:hAnsi="Arial" w:cs="Arial"/>
          <w:sz w:val="22"/>
          <w:szCs w:val="22"/>
        </w:rPr>
      </w:pPr>
      <w:r w:rsidRPr="006A5168">
        <w:rPr>
          <w:rFonts w:ascii="Arial" w:hAnsi="Arial" w:cs="Arial"/>
          <w:sz w:val="22"/>
          <w:szCs w:val="22"/>
        </w:rPr>
        <w:t>any actions or inactions of any government or any agency or  department;</w:t>
      </w:r>
    </w:p>
    <w:p w14:paraId="1FACCAF0" w14:textId="77777777" w:rsidR="001F6E33" w:rsidRPr="006A5168" w:rsidRDefault="001F6E33" w:rsidP="001F6E33">
      <w:pPr>
        <w:pStyle w:val="ListParagraph"/>
        <w:widowControl/>
        <w:numPr>
          <w:ilvl w:val="2"/>
          <w:numId w:val="28"/>
        </w:numPr>
        <w:spacing w:after="200" w:line="360" w:lineRule="auto"/>
        <w:ind w:left="1418"/>
        <w:contextualSpacing w:val="0"/>
        <w:jc w:val="both"/>
        <w:rPr>
          <w:rFonts w:ascii="Arial" w:hAnsi="Arial" w:cs="Arial"/>
          <w:sz w:val="22"/>
          <w:szCs w:val="22"/>
        </w:rPr>
      </w:pPr>
      <w:r w:rsidRPr="006A5168">
        <w:rPr>
          <w:rFonts w:ascii="Arial" w:hAnsi="Arial" w:cs="Arial"/>
          <w:sz w:val="22"/>
          <w:szCs w:val="22"/>
        </w:rPr>
        <w:lastRenderedPageBreak/>
        <w:t>any act of terror;</w:t>
      </w:r>
    </w:p>
    <w:p w14:paraId="42F20B04" w14:textId="77777777" w:rsidR="001F6E33" w:rsidRPr="006A5168" w:rsidRDefault="001F6E33" w:rsidP="001F6E33">
      <w:pPr>
        <w:pStyle w:val="ListParagraph"/>
        <w:widowControl/>
        <w:numPr>
          <w:ilvl w:val="2"/>
          <w:numId w:val="28"/>
        </w:numPr>
        <w:spacing w:after="200" w:line="360" w:lineRule="auto"/>
        <w:ind w:left="1418"/>
        <w:contextualSpacing w:val="0"/>
        <w:jc w:val="both"/>
        <w:rPr>
          <w:rFonts w:ascii="Arial" w:hAnsi="Arial" w:cs="Arial"/>
          <w:sz w:val="22"/>
          <w:szCs w:val="22"/>
        </w:rPr>
      </w:pPr>
      <w:r w:rsidRPr="006A5168">
        <w:rPr>
          <w:rFonts w:ascii="Arial" w:hAnsi="Arial" w:cs="Arial"/>
          <w:sz w:val="22"/>
          <w:szCs w:val="22"/>
        </w:rPr>
        <w:t>any storms, floods or other inclement, weather, earthquakes, subsidence, epidemics or other natural physical disasters; and</w:t>
      </w:r>
    </w:p>
    <w:p w14:paraId="5A9D6A46" w14:textId="77777777" w:rsidR="001F6E33" w:rsidRPr="006A5168" w:rsidRDefault="001F6E33" w:rsidP="001F6E33">
      <w:pPr>
        <w:pStyle w:val="ListParagraph"/>
        <w:widowControl/>
        <w:numPr>
          <w:ilvl w:val="2"/>
          <w:numId w:val="28"/>
        </w:numPr>
        <w:spacing w:after="200" w:line="360" w:lineRule="auto"/>
        <w:ind w:left="1418"/>
        <w:contextualSpacing w:val="0"/>
        <w:jc w:val="both"/>
        <w:rPr>
          <w:rFonts w:ascii="Arial" w:hAnsi="Arial" w:cs="Arial"/>
          <w:sz w:val="22"/>
          <w:szCs w:val="22"/>
        </w:rPr>
      </w:pPr>
      <w:r w:rsidRPr="006A5168">
        <w:rPr>
          <w:rFonts w:ascii="Arial" w:hAnsi="Arial" w:cs="Arial"/>
          <w:sz w:val="22"/>
          <w:szCs w:val="22"/>
        </w:rPr>
        <w:t>fire, accident, explosion.</w:t>
      </w:r>
    </w:p>
    <w:p w14:paraId="6402E6C1" w14:textId="77777777" w:rsidR="001F6E33" w:rsidRPr="006A5168" w:rsidRDefault="001F6E33" w:rsidP="001F6E33">
      <w:pPr>
        <w:spacing w:line="360" w:lineRule="auto"/>
        <w:ind w:left="720"/>
        <w:jc w:val="both"/>
        <w:rPr>
          <w:rFonts w:ascii="Arial" w:hAnsi="Arial" w:cs="Arial"/>
          <w:sz w:val="22"/>
          <w:szCs w:val="22"/>
        </w:rPr>
      </w:pPr>
      <w:r w:rsidRPr="006A5168">
        <w:rPr>
          <w:rFonts w:ascii="Arial" w:hAnsi="Arial" w:cs="Arial"/>
          <w:sz w:val="22"/>
          <w:szCs w:val="22"/>
        </w:rPr>
        <w:t>(Hereinafter called a “</w:t>
      </w:r>
      <w:r w:rsidRPr="006A5168">
        <w:rPr>
          <w:rFonts w:ascii="Arial" w:hAnsi="Arial" w:cs="Arial"/>
          <w:b/>
          <w:sz w:val="22"/>
          <w:szCs w:val="22"/>
        </w:rPr>
        <w:t>Force Majeure Event</w:t>
      </w:r>
      <w:r w:rsidRPr="006A5168">
        <w:rPr>
          <w:rFonts w:ascii="Arial" w:hAnsi="Arial" w:cs="Arial"/>
          <w:sz w:val="22"/>
          <w:szCs w:val="22"/>
        </w:rPr>
        <w:t>”) for so long as and to the extent that the effects of the Force Majeure Event continue.</w:t>
      </w:r>
    </w:p>
    <w:p w14:paraId="5E5B6675" w14:textId="77777777" w:rsidR="001F6E33" w:rsidRPr="006A5168" w:rsidRDefault="001F6E33" w:rsidP="001F6E33">
      <w:pPr>
        <w:pStyle w:val="NoSpacing"/>
        <w:rPr>
          <w:rFonts w:ascii="Arial" w:hAnsi="Arial" w:cs="Arial"/>
        </w:rPr>
      </w:pPr>
    </w:p>
    <w:p w14:paraId="7376895E" w14:textId="77777777" w:rsidR="001F6E33" w:rsidRPr="006A5168" w:rsidRDefault="001F6E33" w:rsidP="001F6E33">
      <w:pPr>
        <w:pStyle w:val="BodyTextIndent"/>
        <w:numPr>
          <w:ilvl w:val="0"/>
          <w:numId w:val="28"/>
        </w:numPr>
        <w:spacing w:after="200" w:line="360" w:lineRule="auto"/>
        <w:rPr>
          <w:rFonts w:ascii="Arial" w:hAnsi="Arial" w:cs="Arial"/>
          <w:b/>
          <w:sz w:val="22"/>
          <w:szCs w:val="22"/>
        </w:rPr>
      </w:pPr>
      <w:r w:rsidRPr="006A5168">
        <w:rPr>
          <w:rFonts w:ascii="Arial" w:hAnsi="Arial" w:cs="Arial"/>
          <w:b/>
          <w:sz w:val="22"/>
          <w:szCs w:val="22"/>
        </w:rPr>
        <w:t>Restriction on Resale or Assignment</w:t>
      </w:r>
    </w:p>
    <w:p w14:paraId="2580C673" w14:textId="77777777" w:rsidR="001F6E33" w:rsidRPr="006A5168" w:rsidRDefault="001F6E33" w:rsidP="001F6E33">
      <w:pPr>
        <w:pStyle w:val="BodyTextIndent"/>
        <w:spacing w:after="200" w:line="360" w:lineRule="auto"/>
        <w:ind w:left="720" w:hanging="720"/>
        <w:rPr>
          <w:rFonts w:ascii="Arial" w:hAnsi="Arial" w:cs="Arial"/>
          <w:sz w:val="22"/>
          <w:szCs w:val="22"/>
        </w:rPr>
      </w:pPr>
      <w:r w:rsidRPr="006A5168">
        <w:rPr>
          <w:rFonts w:ascii="Arial" w:hAnsi="Arial" w:cs="Arial"/>
          <w:sz w:val="22"/>
          <w:szCs w:val="22"/>
        </w:rPr>
        <w:t xml:space="preserve">19.1 </w:t>
      </w:r>
      <w:r w:rsidRPr="006A5168">
        <w:rPr>
          <w:rFonts w:ascii="Arial" w:hAnsi="Arial" w:cs="Arial"/>
          <w:sz w:val="22"/>
          <w:szCs w:val="22"/>
        </w:rPr>
        <w:tab/>
      </w:r>
      <w:r w:rsidRPr="006A5168">
        <w:rPr>
          <w:rFonts w:ascii="Arial" w:hAnsi="Arial" w:cs="Arial"/>
          <w:sz w:val="22"/>
          <w:szCs w:val="22"/>
          <w:lang w:val="en-US"/>
        </w:rPr>
        <w:t xml:space="preserve">Prior to the completion of the purchase and registration of the Lease in </w:t>
      </w:r>
      <w:proofErr w:type="spellStart"/>
      <w:r w:rsidRPr="006A5168">
        <w:rPr>
          <w:rFonts w:ascii="Arial" w:hAnsi="Arial" w:cs="Arial"/>
          <w:sz w:val="22"/>
          <w:szCs w:val="22"/>
          <w:lang w:val="en-US"/>
        </w:rPr>
        <w:t>favour</w:t>
      </w:r>
      <w:proofErr w:type="spellEnd"/>
      <w:r w:rsidRPr="006A5168">
        <w:rPr>
          <w:rFonts w:ascii="Arial" w:hAnsi="Arial" w:cs="Arial"/>
          <w:sz w:val="22"/>
          <w:szCs w:val="22"/>
          <w:lang w:val="en-US"/>
        </w:rPr>
        <w:t xml:space="preserve"> of the Purchaser, the benefit of this Agreement is personal to the Purchaser and the Purchaser shall not assign, charge, underlet, share, part with or otherwise in any way whatsoever dispose of or deal with their interest under this Agreement or any part thereof or any share therein without the prior written consent of the Vendor.</w:t>
      </w:r>
    </w:p>
    <w:p w14:paraId="5849E173" w14:textId="77777777" w:rsidR="001F6E33" w:rsidRPr="006A5168" w:rsidRDefault="001F6E33" w:rsidP="001F6E33">
      <w:pPr>
        <w:pStyle w:val="BodyTextIndent"/>
        <w:spacing w:after="200" w:line="360" w:lineRule="auto"/>
        <w:ind w:left="720" w:hanging="720"/>
        <w:rPr>
          <w:rFonts w:ascii="Arial" w:hAnsi="Arial" w:cs="Arial"/>
          <w:sz w:val="22"/>
          <w:szCs w:val="22"/>
        </w:rPr>
      </w:pPr>
      <w:r w:rsidRPr="006A5168">
        <w:rPr>
          <w:rFonts w:ascii="Arial" w:hAnsi="Arial" w:cs="Arial"/>
          <w:sz w:val="22"/>
          <w:szCs w:val="22"/>
        </w:rPr>
        <w:t>19.2</w:t>
      </w:r>
      <w:r w:rsidRPr="006A5168">
        <w:rPr>
          <w:rFonts w:ascii="Arial" w:hAnsi="Arial" w:cs="Arial"/>
          <w:sz w:val="22"/>
          <w:szCs w:val="22"/>
        </w:rPr>
        <w:tab/>
        <w:t>In case of consent by the Vendor as provided for under Clause 16.1, the Purchaser shall procure the following to the satisfaction of the Vendor;</w:t>
      </w:r>
    </w:p>
    <w:p w14:paraId="255AD10B" w14:textId="77777777" w:rsidR="001F6E33" w:rsidRPr="006A5168" w:rsidRDefault="001F6E33" w:rsidP="001F6E33">
      <w:pPr>
        <w:pStyle w:val="BodyTextIndent"/>
        <w:spacing w:after="200" w:line="360" w:lineRule="auto"/>
        <w:ind w:left="1440" w:hanging="720"/>
        <w:rPr>
          <w:rFonts w:ascii="Arial" w:hAnsi="Arial" w:cs="Arial"/>
          <w:sz w:val="22"/>
          <w:szCs w:val="22"/>
          <w:lang w:val="en-US"/>
        </w:rPr>
      </w:pPr>
      <w:r w:rsidRPr="006A5168">
        <w:rPr>
          <w:rFonts w:ascii="Arial" w:hAnsi="Arial" w:cs="Arial"/>
          <w:sz w:val="22"/>
          <w:szCs w:val="22"/>
        </w:rPr>
        <w:t xml:space="preserve">19.2.1. A novation agreement </w:t>
      </w:r>
      <w:r w:rsidRPr="006A5168">
        <w:rPr>
          <w:rFonts w:ascii="Arial" w:hAnsi="Arial" w:cs="Arial"/>
          <w:sz w:val="22"/>
          <w:szCs w:val="22"/>
          <w:lang w:val="en-US"/>
        </w:rPr>
        <w:t xml:space="preserve">the terms of which shall be approved and be acceptable to the Vendor and the Vendor’s Advocates) is entered into with the New Purchasers (the “Novation Agreement”) in respect of this Agreement pursuant to which the Purchasers shall extinguish all its rights and obligations under this Agreement and transfer such rights and obligations to the New Purchasers; and </w:t>
      </w:r>
    </w:p>
    <w:p w14:paraId="28126BCA" w14:textId="77777777" w:rsidR="001F6E33" w:rsidRPr="006A5168" w:rsidRDefault="001F6E33" w:rsidP="001F6E33">
      <w:pPr>
        <w:pStyle w:val="BodyTextIndent"/>
        <w:spacing w:after="200" w:line="360" w:lineRule="auto"/>
        <w:ind w:left="1440" w:hanging="720"/>
        <w:rPr>
          <w:rFonts w:ascii="Arial" w:hAnsi="Arial" w:cs="Arial"/>
          <w:sz w:val="22"/>
          <w:szCs w:val="22"/>
          <w:lang w:val="en-US"/>
        </w:rPr>
      </w:pPr>
      <w:r w:rsidRPr="006A5168">
        <w:rPr>
          <w:rFonts w:ascii="Arial" w:hAnsi="Arial" w:cs="Arial"/>
          <w:sz w:val="22"/>
          <w:szCs w:val="22"/>
          <w:lang w:val="en-US"/>
        </w:rPr>
        <w:t>19.2.2. all costs, charges and expenses incurred by the Vendor including without limitation the Vendor’s advocates legal fees in connection with the Resale shall be payable by the New Purchaser upon execution of the novation agreement.</w:t>
      </w:r>
    </w:p>
    <w:p w14:paraId="65BDE139" w14:textId="77777777" w:rsidR="001F6E33" w:rsidRPr="006A5168" w:rsidRDefault="001F6E33" w:rsidP="001F6E33">
      <w:pPr>
        <w:pStyle w:val="NoSpacing"/>
        <w:rPr>
          <w:rFonts w:ascii="Arial" w:hAnsi="Arial" w:cs="Arial"/>
        </w:rPr>
      </w:pPr>
    </w:p>
    <w:p w14:paraId="4076346E" w14:textId="77777777" w:rsidR="001F6E33" w:rsidRPr="006A5168" w:rsidRDefault="001F6E33" w:rsidP="001F6E33">
      <w:pPr>
        <w:pStyle w:val="BodyTextIndent"/>
        <w:numPr>
          <w:ilvl w:val="0"/>
          <w:numId w:val="28"/>
        </w:numPr>
        <w:spacing w:after="200" w:line="360" w:lineRule="auto"/>
        <w:rPr>
          <w:rFonts w:ascii="Arial" w:hAnsi="Arial" w:cs="Arial"/>
          <w:b/>
          <w:sz w:val="22"/>
          <w:szCs w:val="22"/>
        </w:rPr>
      </w:pPr>
      <w:r w:rsidRPr="006A5168">
        <w:rPr>
          <w:rFonts w:ascii="Arial" w:hAnsi="Arial" w:cs="Arial"/>
          <w:b/>
          <w:sz w:val="22"/>
          <w:szCs w:val="22"/>
        </w:rPr>
        <w:t xml:space="preserve">Agreement not to operate as a demise </w:t>
      </w:r>
    </w:p>
    <w:p w14:paraId="11C628F2" w14:textId="77777777" w:rsidR="001F6E33" w:rsidRPr="006A5168" w:rsidRDefault="001F6E33" w:rsidP="001F6E33">
      <w:pPr>
        <w:pStyle w:val="BodyTextIndent"/>
        <w:spacing w:after="200" w:line="360" w:lineRule="auto"/>
        <w:ind w:left="720" w:hanging="240"/>
        <w:rPr>
          <w:rFonts w:ascii="Arial" w:eastAsia="MS Mincho" w:hAnsi="Arial" w:cs="Arial"/>
          <w:sz w:val="22"/>
          <w:szCs w:val="22"/>
        </w:rPr>
      </w:pPr>
      <w:r w:rsidRPr="005B6A8B">
        <w:rPr>
          <w:rFonts w:ascii="Arial" w:eastAsia="MS Mincho" w:hAnsi="Arial" w:cs="Arial"/>
          <w:sz w:val="22"/>
          <w:szCs w:val="22"/>
          <w:highlight w:val="yellow"/>
          <w:rPrChange w:id="60" w:author="Mishti Vora" w:date="2020-10-08T12:41:00Z">
            <w:rPr>
              <w:rFonts w:ascii="Arial" w:eastAsia="MS Mincho" w:hAnsi="Arial" w:cs="Arial"/>
              <w:sz w:val="22"/>
              <w:szCs w:val="22"/>
            </w:rPr>
          </w:rPrChange>
        </w:rPr>
        <w:t>This agreement shall not operate or be deemed to operate as a demise of the Town house</w:t>
      </w:r>
      <w:r w:rsidRPr="006A5168">
        <w:rPr>
          <w:rFonts w:ascii="Arial" w:eastAsia="MS Mincho" w:hAnsi="Arial" w:cs="Arial"/>
          <w:sz w:val="22"/>
          <w:szCs w:val="22"/>
        </w:rPr>
        <w:t>.</w:t>
      </w:r>
    </w:p>
    <w:p w14:paraId="7A1D7C3D" w14:textId="77777777" w:rsidR="001F6E33" w:rsidRPr="006A5168" w:rsidRDefault="001F6E33" w:rsidP="001F6E33">
      <w:pPr>
        <w:pStyle w:val="NoSpacing"/>
        <w:rPr>
          <w:rFonts w:ascii="Arial" w:hAnsi="Arial" w:cs="Arial"/>
        </w:rPr>
      </w:pPr>
    </w:p>
    <w:p w14:paraId="5834366E" w14:textId="77777777" w:rsidR="001F6E33" w:rsidRPr="006A5168" w:rsidRDefault="001F6E33" w:rsidP="001F6E33">
      <w:pPr>
        <w:pStyle w:val="BodyText"/>
        <w:numPr>
          <w:ilvl w:val="0"/>
          <w:numId w:val="28"/>
        </w:numPr>
        <w:spacing w:after="200" w:line="360" w:lineRule="auto"/>
        <w:jc w:val="both"/>
        <w:rPr>
          <w:rFonts w:ascii="Arial" w:hAnsi="Arial" w:cs="Arial"/>
          <w:sz w:val="22"/>
          <w:szCs w:val="22"/>
        </w:rPr>
      </w:pPr>
      <w:r w:rsidRPr="006A5168">
        <w:rPr>
          <w:rFonts w:ascii="Arial" w:hAnsi="Arial" w:cs="Arial"/>
          <w:b/>
          <w:sz w:val="22"/>
          <w:szCs w:val="22"/>
        </w:rPr>
        <w:t>Dispute Resolution</w:t>
      </w:r>
    </w:p>
    <w:p w14:paraId="661906FB" w14:textId="77777777" w:rsidR="001F6E33" w:rsidRPr="006A5168" w:rsidRDefault="001F6E33" w:rsidP="001F6E33">
      <w:pPr>
        <w:pStyle w:val="ListParagraph"/>
        <w:widowControl/>
        <w:numPr>
          <w:ilvl w:val="0"/>
          <w:numId w:val="23"/>
        </w:numPr>
        <w:spacing w:after="200" w:line="360" w:lineRule="auto"/>
        <w:contextualSpacing w:val="0"/>
        <w:jc w:val="both"/>
        <w:rPr>
          <w:rFonts w:ascii="Arial" w:hAnsi="Arial" w:cs="Arial"/>
          <w:vanish/>
          <w:sz w:val="22"/>
          <w:szCs w:val="22"/>
        </w:rPr>
      </w:pPr>
    </w:p>
    <w:p w14:paraId="692DB009" w14:textId="77777777" w:rsidR="001F6E33" w:rsidRPr="006A5168" w:rsidRDefault="001F6E33" w:rsidP="001F6E33">
      <w:pPr>
        <w:pStyle w:val="ListParagraph"/>
        <w:widowControl/>
        <w:numPr>
          <w:ilvl w:val="0"/>
          <w:numId w:val="23"/>
        </w:numPr>
        <w:spacing w:after="200" w:line="360" w:lineRule="auto"/>
        <w:contextualSpacing w:val="0"/>
        <w:jc w:val="both"/>
        <w:rPr>
          <w:rFonts w:ascii="Arial" w:hAnsi="Arial" w:cs="Arial"/>
          <w:vanish/>
          <w:sz w:val="22"/>
          <w:szCs w:val="22"/>
        </w:rPr>
      </w:pPr>
    </w:p>
    <w:p w14:paraId="18C735D8" w14:textId="77777777" w:rsidR="001F6E33" w:rsidRPr="006A5168" w:rsidRDefault="001F6E33" w:rsidP="001F6E33">
      <w:pPr>
        <w:pStyle w:val="ListParagraph"/>
        <w:widowControl/>
        <w:numPr>
          <w:ilvl w:val="0"/>
          <w:numId w:val="23"/>
        </w:numPr>
        <w:spacing w:after="200" w:line="360" w:lineRule="auto"/>
        <w:contextualSpacing w:val="0"/>
        <w:jc w:val="both"/>
        <w:rPr>
          <w:rFonts w:ascii="Arial" w:hAnsi="Arial" w:cs="Arial"/>
          <w:vanish/>
          <w:sz w:val="22"/>
          <w:szCs w:val="22"/>
        </w:rPr>
      </w:pPr>
    </w:p>
    <w:p w14:paraId="2D695A84" w14:textId="77777777" w:rsidR="001F6E33" w:rsidRPr="006A5168" w:rsidRDefault="001F6E33" w:rsidP="001F6E33">
      <w:pPr>
        <w:pStyle w:val="ListParagraph"/>
        <w:widowControl/>
        <w:numPr>
          <w:ilvl w:val="0"/>
          <w:numId w:val="23"/>
        </w:numPr>
        <w:spacing w:after="200" w:line="360" w:lineRule="auto"/>
        <w:contextualSpacing w:val="0"/>
        <w:jc w:val="both"/>
        <w:rPr>
          <w:rFonts w:ascii="Arial" w:hAnsi="Arial" w:cs="Arial"/>
          <w:vanish/>
          <w:sz w:val="22"/>
          <w:szCs w:val="22"/>
        </w:rPr>
      </w:pPr>
    </w:p>
    <w:p w14:paraId="3DC23286" w14:textId="77777777" w:rsidR="001F6E33" w:rsidRPr="006A5168" w:rsidRDefault="001F6E33" w:rsidP="001F6E33">
      <w:pPr>
        <w:pStyle w:val="BodyTextIndent"/>
        <w:numPr>
          <w:ilvl w:val="1"/>
          <w:numId w:val="23"/>
        </w:numPr>
        <w:tabs>
          <w:tab w:val="clear" w:pos="1800"/>
          <w:tab w:val="num" w:pos="1276"/>
        </w:tabs>
        <w:spacing w:after="200" w:line="360" w:lineRule="auto"/>
        <w:ind w:left="567" w:hanging="567"/>
        <w:rPr>
          <w:rFonts w:ascii="Arial" w:hAnsi="Arial" w:cs="Arial"/>
          <w:sz w:val="22"/>
          <w:szCs w:val="22"/>
        </w:rPr>
      </w:pPr>
      <w:r w:rsidRPr="006A5168">
        <w:rPr>
          <w:rFonts w:ascii="Arial" w:hAnsi="Arial" w:cs="Arial"/>
          <w:sz w:val="22"/>
          <w:szCs w:val="22"/>
        </w:rPr>
        <w:t>If a dispute arises out of or in connection with this agreement, including any question as to its existence, interpretation, validity or termination the parties shall seek to resolve the matter in dispute by good faith negotiations between them and failing agreement after 21 days from the commencement of such negotiations the parties agree to immediately refer the dispute to arbitration.</w:t>
      </w:r>
    </w:p>
    <w:p w14:paraId="5E191DD6" w14:textId="77777777" w:rsidR="001F6E33" w:rsidRPr="006A5168" w:rsidRDefault="001F6E33" w:rsidP="001F6E33">
      <w:pPr>
        <w:pStyle w:val="BodyTextIndent"/>
        <w:numPr>
          <w:ilvl w:val="1"/>
          <w:numId w:val="23"/>
        </w:numPr>
        <w:tabs>
          <w:tab w:val="clear" w:pos="1800"/>
          <w:tab w:val="num" w:pos="1276"/>
        </w:tabs>
        <w:spacing w:after="200" w:line="360" w:lineRule="auto"/>
        <w:ind w:left="567" w:hanging="567"/>
        <w:rPr>
          <w:rFonts w:ascii="Arial" w:hAnsi="Arial" w:cs="Arial"/>
          <w:sz w:val="22"/>
          <w:szCs w:val="22"/>
        </w:rPr>
      </w:pPr>
      <w:r w:rsidRPr="006A5168">
        <w:rPr>
          <w:rFonts w:ascii="Arial" w:hAnsi="Arial" w:cs="Arial"/>
          <w:sz w:val="22"/>
          <w:szCs w:val="22"/>
        </w:rPr>
        <w:t xml:space="preserve">The arbitration shall be conducted by a single arbitrator who shall be an Advocate of not less than five (5) years standing appointed by the Chairman of the Kenya Chapter of the Chartered Institute of Arbitrators and agreed on by the </w:t>
      </w:r>
      <w:commentRangeStart w:id="61"/>
      <w:r w:rsidRPr="005B6A8B">
        <w:rPr>
          <w:rFonts w:ascii="Arial" w:hAnsi="Arial" w:cs="Arial"/>
          <w:sz w:val="22"/>
          <w:szCs w:val="22"/>
          <w:highlight w:val="yellow"/>
          <w:rPrChange w:id="62" w:author="Mishti Vora" w:date="2020-10-08T12:41:00Z">
            <w:rPr>
              <w:rFonts w:ascii="Arial" w:hAnsi="Arial" w:cs="Arial"/>
              <w:sz w:val="22"/>
              <w:szCs w:val="22"/>
            </w:rPr>
          </w:rPrChange>
        </w:rPr>
        <w:t>Protagonists</w:t>
      </w:r>
      <w:commentRangeEnd w:id="61"/>
      <w:r w:rsidR="005B6A8B">
        <w:rPr>
          <w:rStyle w:val="CommentReference"/>
          <w:rFonts w:ascii="Times New Roman" w:hAnsi="Times New Roman"/>
        </w:rPr>
        <w:commentReference w:id="61"/>
      </w:r>
      <w:r w:rsidRPr="006A5168">
        <w:rPr>
          <w:rFonts w:ascii="Arial" w:hAnsi="Arial" w:cs="Arial"/>
          <w:sz w:val="22"/>
          <w:szCs w:val="22"/>
        </w:rPr>
        <w:t>.</w:t>
      </w:r>
    </w:p>
    <w:p w14:paraId="049A8ECF" w14:textId="77777777" w:rsidR="001F6E33" w:rsidRPr="006A5168" w:rsidRDefault="001F6E33" w:rsidP="001F6E33">
      <w:pPr>
        <w:pStyle w:val="BodyTextIndent"/>
        <w:numPr>
          <w:ilvl w:val="1"/>
          <w:numId w:val="23"/>
        </w:numPr>
        <w:tabs>
          <w:tab w:val="clear" w:pos="1800"/>
          <w:tab w:val="num" w:pos="1276"/>
        </w:tabs>
        <w:spacing w:after="200" w:line="360" w:lineRule="auto"/>
        <w:ind w:left="567" w:hanging="567"/>
        <w:rPr>
          <w:rFonts w:ascii="Arial" w:hAnsi="Arial" w:cs="Arial"/>
          <w:sz w:val="22"/>
          <w:szCs w:val="22"/>
        </w:rPr>
      </w:pPr>
      <w:r w:rsidRPr="006A5168">
        <w:rPr>
          <w:rFonts w:ascii="Arial" w:hAnsi="Arial" w:cs="Arial"/>
          <w:sz w:val="22"/>
          <w:szCs w:val="22"/>
        </w:rPr>
        <w:t>Such arbitration shall be co</w:t>
      </w:r>
      <w:r w:rsidRPr="005B6A8B">
        <w:rPr>
          <w:rFonts w:ascii="Arial" w:hAnsi="Arial" w:cs="Arial"/>
          <w:sz w:val="22"/>
          <w:szCs w:val="22"/>
          <w:highlight w:val="yellow"/>
          <w:rPrChange w:id="63" w:author="Mishti Vora" w:date="2020-10-08T12:42:00Z">
            <w:rPr>
              <w:rFonts w:ascii="Arial" w:hAnsi="Arial" w:cs="Arial"/>
              <w:sz w:val="22"/>
              <w:szCs w:val="22"/>
            </w:rPr>
          </w:rPrChange>
        </w:rPr>
        <w:t>nducted in Nairobi in accordance with the Rules of Arbitration of the Kenya Chapter of the Chartered Institute of Arbitrators</w:t>
      </w:r>
      <w:r w:rsidRPr="006A5168">
        <w:rPr>
          <w:rFonts w:ascii="Arial" w:hAnsi="Arial" w:cs="Arial"/>
          <w:sz w:val="22"/>
          <w:szCs w:val="22"/>
        </w:rPr>
        <w:t xml:space="preserve"> and subject to and in accordance with the provisions of the </w:t>
      </w:r>
      <w:r w:rsidRPr="006A5168">
        <w:rPr>
          <w:rFonts w:ascii="Arial" w:eastAsia="Calibri" w:hAnsi="Arial" w:cs="Arial"/>
          <w:bCs/>
          <w:sz w:val="22"/>
          <w:szCs w:val="22"/>
          <w:lang w:val="en-US"/>
        </w:rPr>
        <w:t>Arbitration Act, 1995 subject to parties meeting their appointed advocates costs as during the Arbitration process.</w:t>
      </w:r>
    </w:p>
    <w:p w14:paraId="38655C8A" w14:textId="77777777" w:rsidR="001F6E33" w:rsidRPr="006A5168" w:rsidRDefault="001F6E33" w:rsidP="001F6E33">
      <w:pPr>
        <w:pStyle w:val="BodyTextIndent"/>
        <w:numPr>
          <w:ilvl w:val="1"/>
          <w:numId w:val="23"/>
        </w:numPr>
        <w:tabs>
          <w:tab w:val="clear" w:pos="1800"/>
          <w:tab w:val="num" w:pos="1276"/>
        </w:tabs>
        <w:spacing w:after="200" w:line="360" w:lineRule="auto"/>
        <w:ind w:left="567" w:hanging="567"/>
        <w:rPr>
          <w:rFonts w:ascii="Arial" w:hAnsi="Arial" w:cs="Arial"/>
          <w:sz w:val="22"/>
          <w:szCs w:val="22"/>
        </w:rPr>
      </w:pPr>
      <w:r w:rsidRPr="006A5168">
        <w:rPr>
          <w:rFonts w:ascii="Arial" w:hAnsi="Arial" w:cs="Arial"/>
          <w:sz w:val="22"/>
          <w:szCs w:val="22"/>
        </w:rPr>
        <w:t>To the extent permissible by law, the determination of the Arbitrator shall be final and binding upon the parties.</w:t>
      </w:r>
    </w:p>
    <w:p w14:paraId="239BDC99" w14:textId="77777777" w:rsidR="001F6E33" w:rsidRPr="006A5168" w:rsidRDefault="001F6E33" w:rsidP="001F6E33">
      <w:pPr>
        <w:pStyle w:val="NoSpacing"/>
        <w:rPr>
          <w:rFonts w:ascii="Arial" w:hAnsi="Arial" w:cs="Arial"/>
        </w:rPr>
      </w:pPr>
    </w:p>
    <w:p w14:paraId="2D6A917B" w14:textId="77777777" w:rsidR="001F6E33" w:rsidRPr="006A5168" w:rsidRDefault="001F6E33" w:rsidP="001F6E33">
      <w:pPr>
        <w:pStyle w:val="BodyTextIndent"/>
        <w:numPr>
          <w:ilvl w:val="0"/>
          <w:numId w:val="23"/>
        </w:numPr>
        <w:spacing w:after="200" w:line="360" w:lineRule="auto"/>
        <w:rPr>
          <w:rFonts w:ascii="Arial" w:hAnsi="Arial" w:cs="Arial"/>
          <w:b/>
          <w:sz w:val="22"/>
          <w:szCs w:val="22"/>
        </w:rPr>
      </w:pPr>
      <w:r w:rsidRPr="006A5168">
        <w:rPr>
          <w:rFonts w:ascii="Arial" w:hAnsi="Arial" w:cs="Arial"/>
          <w:b/>
          <w:sz w:val="22"/>
          <w:szCs w:val="22"/>
        </w:rPr>
        <w:t>Miscellaneous Provisions</w:t>
      </w:r>
    </w:p>
    <w:p w14:paraId="6C5BE27D" w14:textId="77777777" w:rsidR="001F6E33" w:rsidRPr="006A5168" w:rsidRDefault="001F6E33" w:rsidP="001F6E33">
      <w:pPr>
        <w:pStyle w:val="ListParagraph"/>
        <w:widowControl/>
        <w:numPr>
          <w:ilvl w:val="0"/>
          <w:numId w:val="22"/>
        </w:numPr>
        <w:spacing w:after="200" w:line="360" w:lineRule="auto"/>
        <w:contextualSpacing w:val="0"/>
        <w:jc w:val="both"/>
        <w:rPr>
          <w:rFonts w:ascii="Arial" w:hAnsi="Arial" w:cs="Arial"/>
          <w:vanish/>
          <w:sz w:val="22"/>
          <w:szCs w:val="22"/>
        </w:rPr>
      </w:pPr>
    </w:p>
    <w:p w14:paraId="1C0CC834" w14:textId="77777777" w:rsidR="001F6E33" w:rsidRPr="006A5168" w:rsidRDefault="001F6E33" w:rsidP="001F6E33">
      <w:pPr>
        <w:pStyle w:val="ListParagraph"/>
        <w:widowControl/>
        <w:numPr>
          <w:ilvl w:val="0"/>
          <w:numId w:val="22"/>
        </w:numPr>
        <w:spacing w:after="200" w:line="360" w:lineRule="auto"/>
        <w:contextualSpacing w:val="0"/>
        <w:jc w:val="both"/>
        <w:rPr>
          <w:rFonts w:ascii="Arial" w:hAnsi="Arial" w:cs="Arial"/>
          <w:vanish/>
          <w:sz w:val="22"/>
          <w:szCs w:val="22"/>
        </w:rPr>
      </w:pPr>
    </w:p>
    <w:p w14:paraId="316930DC" w14:textId="77777777" w:rsidR="001F6E33" w:rsidRPr="006A5168" w:rsidRDefault="001F6E33" w:rsidP="001F6E33">
      <w:pPr>
        <w:pStyle w:val="ListParagraph"/>
        <w:widowControl/>
        <w:numPr>
          <w:ilvl w:val="0"/>
          <w:numId w:val="22"/>
        </w:numPr>
        <w:spacing w:after="200" w:line="360" w:lineRule="auto"/>
        <w:contextualSpacing w:val="0"/>
        <w:jc w:val="both"/>
        <w:rPr>
          <w:rFonts w:ascii="Arial" w:hAnsi="Arial" w:cs="Arial"/>
          <w:vanish/>
          <w:sz w:val="22"/>
          <w:szCs w:val="22"/>
        </w:rPr>
      </w:pPr>
    </w:p>
    <w:p w14:paraId="2B8423B7" w14:textId="77777777" w:rsidR="001F6E33" w:rsidRPr="006A5168" w:rsidRDefault="001F6E33" w:rsidP="001F6E33">
      <w:pPr>
        <w:pStyle w:val="ListParagraph"/>
        <w:widowControl/>
        <w:numPr>
          <w:ilvl w:val="0"/>
          <w:numId w:val="22"/>
        </w:numPr>
        <w:spacing w:after="200" w:line="360" w:lineRule="auto"/>
        <w:contextualSpacing w:val="0"/>
        <w:jc w:val="both"/>
        <w:rPr>
          <w:rFonts w:ascii="Arial" w:hAnsi="Arial" w:cs="Arial"/>
          <w:vanish/>
          <w:sz w:val="22"/>
          <w:szCs w:val="22"/>
        </w:rPr>
      </w:pPr>
    </w:p>
    <w:p w14:paraId="075AFB60" w14:textId="77777777" w:rsidR="001F6E33" w:rsidRPr="006A5168" w:rsidRDefault="001F6E33" w:rsidP="001F6E33">
      <w:pPr>
        <w:pStyle w:val="BodyTextIndent"/>
        <w:numPr>
          <w:ilvl w:val="1"/>
          <w:numId w:val="22"/>
        </w:numPr>
        <w:tabs>
          <w:tab w:val="clear" w:pos="1800"/>
        </w:tabs>
        <w:spacing w:after="200" w:line="360" w:lineRule="auto"/>
        <w:ind w:left="709" w:hanging="709"/>
        <w:rPr>
          <w:rFonts w:ascii="Arial" w:hAnsi="Arial" w:cs="Arial"/>
          <w:sz w:val="22"/>
          <w:szCs w:val="22"/>
        </w:rPr>
      </w:pPr>
      <w:r w:rsidRPr="006A5168">
        <w:rPr>
          <w:rFonts w:ascii="Arial" w:hAnsi="Arial" w:cs="Arial"/>
          <w:sz w:val="22"/>
          <w:szCs w:val="22"/>
        </w:rPr>
        <w:t>No delay in exercising or omission to exercise any right, power or remedy available to the Purchaser or the Vendor under this Agreement shall impair any such right, power or remedy or be construed as a waiver thereof or as acquiescence in default nor shall any action of the Purchasers or the Vendor in respect of any default or any acquiescence in any default affect or impair any right, power or remedy of the Purchasers or the Vendor in respect of any other default;</w:t>
      </w:r>
    </w:p>
    <w:p w14:paraId="486A47D3" w14:textId="77777777" w:rsidR="001F6E33" w:rsidRPr="006A5168" w:rsidRDefault="001F6E33" w:rsidP="001F6E33">
      <w:pPr>
        <w:pStyle w:val="BodyTextIndent"/>
        <w:numPr>
          <w:ilvl w:val="1"/>
          <w:numId w:val="22"/>
        </w:numPr>
        <w:tabs>
          <w:tab w:val="clear" w:pos="1800"/>
        </w:tabs>
        <w:spacing w:after="200" w:line="360" w:lineRule="auto"/>
        <w:ind w:left="709" w:hanging="709"/>
        <w:rPr>
          <w:rFonts w:ascii="Arial" w:hAnsi="Arial" w:cs="Arial"/>
          <w:sz w:val="22"/>
          <w:szCs w:val="22"/>
        </w:rPr>
      </w:pPr>
      <w:r w:rsidRPr="006A5168">
        <w:rPr>
          <w:rFonts w:ascii="Arial" w:hAnsi="Arial" w:cs="Arial"/>
          <w:sz w:val="22"/>
          <w:szCs w:val="22"/>
        </w:rPr>
        <w:t>The rights and remedies provided for herein or in any document to be executed pursuant hereto shall be in addition and without prejudice to any other rights or remedies arising by operation of statute, common law or otherwise;</w:t>
      </w:r>
    </w:p>
    <w:p w14:paraId="30523B1A" w14:textId="77777777" w:rsidR="001F6E33" w:rsidRPr="006A5168" w:rsidRDefault="001F6E33" w:rsidP="001F6E33">
      <w:pPr>
        <w:pStyle w:val="BodyTextIndent"/>
        <w:numPr>
          <w:ilvl w:val="1"/>
          <w:numId w:val="22"/>
        </w:numPr>
        <w:tabs>
          <w:tab w:val="clear" w:pos="1800"/>
        </w:tabs>
        <w:spacing w:after="200" w:line="360" w:lineRule="auto"/>
        <w:ind w:left="709" w:hanging="709"/>
        <w:rPr>
          <w:rFonts w:ascii="Arial" w:hAnsi="Arial" w:cs="Arial"/>
          <w:sz w:val="22"/>
          <w:szCs w:val="22"/>
        </w:rPr>
      </w:pPr>
      <w:r w:rsidRPr="006A5168">
        <w:rPr>
          <w:rFonts w:ascii="Arial" w:hAnsi="Arial" w:cs="Arial"/>
          <w:sz w:val="22"/>
          <w:szCs w:val="22"/>
        </w:rPr>
        <w:t>This Agreement may be executed in several counterparts, each of which shall be an original but all of which shall together constitute one and the same instrument.</w:t>
      </w:r>
    </w:p>
    <w:p w14:paraId="5DB218EE" w14:textId="77777777" w:rsidR="001F6E33" w:rsidRPr="006A5168" w:rsidRDefault="001F6E33" w:rsidP="001F6E33">
      <w:pPr>
        <w:pStyle w:val="NoSpacing"/>
        <w:rPr>
          <w:rFonts w:ascii="Arial" w:hAnsi="Arial" w:cs="Arial"/>
        </w:rPr>
      </w:pPr>
    </w:p>
    <w:p w14:paraId="14733D0D" w14:textId="77777777" w:rsidR="001F6E33" w:rsidRPr="006A5168" w:rsidRDefault="001F6E33" w:rsidP="001F6E33">
      <w:pPr>
        <w:numPr>
          <w:ilvl w:val="0"/>
          <w:numId w:val="22"/>
        </w:numPr>
        <w:spacing w:after="200" w:line="360" w:lineRule="auto"/>
        <w:jc w:val="both"/>
        <w:rPr>
          <w:rFonts w:ascii="Arial" w:hAnsi="Arial" w:cs="Arial"/>
          <w:b/>
          <w:sz w:val="22"/>
          <w:szCs w:val="22"/>
        </w:rPr>
      </w:pPr>
      <w:r w:rsidRPr="006A5168">
        <w:rPr>
          <w:rFonts w:ascii="Arial" w:eastAsia="MS Mincho" w:hAnsi="Arial" w:cs="Arial"/>
          <w:b/>
          <w:sz w:val="22"/>
          <w:szCs w:val="22"/>
        </w:rPr>
        <w:t>Notices</w:t>
      </w:r>
    </w:p>
    <w:p w14:paraId="23F9E65A" w14:textId="77777777" w:rsidR="001F6E33" w:rsidRPr="006A5168" w:rsidRDefault="001F6E33" w:rsidP="001F6E33">
      <w:pPr>
        <w:spacing w:after="200" w:line="360" w:lineRule="auto"/>
        <w:ind w:left="720"/>
        <w:jc w:val="both"/>
        <w:rPr>
          <w:rFonts w:ascii="Arial" w:hAnsi="Arial" w:cs="Arial"/>
          <w:sz w:val="22"/>
          <w:szCs w:val="22"/>
        </w:rPr>
      </w:pPr>
      <w:r w:rsidRPr="006A5168">
        <w:rPr>
          <w:rFonts w:ascii="Arial" w:hAnsi="Arial" w:cs="Arial"/>
          <w:sz w:val="22"/>
          <w:szCs w:val="22"/>
        </w:rPr>
        <w:t xml:space="preserve">Any notice under this agreement shall be in writing and any notice to the Purchasers shall </w:t>
      </w:r>
      <w:r w:rsidRPr="006A5168">
        <w:rPr>
          <w:rFonts w:ascii="Arial" w:hAnsi="Arial" w:cs="Arial"/>
          <w:sz w:val="22"/>
          <w:szCs w:val="22"/>
        </w:rPr>
        <w:lastRenderedPageBreak/>
        <w:t xml:space="preserve">be sufficiently served if addressed to the Purchasers sent by </w:t>
      </w:r>
      <w:r w:rsidRPr="005B6A8B">
        <w:rPr>
          <w:rFonts w:ascii="Arial" w:hAnsi="Arial" w:cs="Arial"/>
          <w:sz w:val="22"/>
          <w:szCs w:val="22"/>
          <w:highlight w:val="yellow"/>
          <w:rPrChange w:id="64" w:author="Mishti Vora" w:date="2020-10-08T12:43:00Z">
            <w:rPr>
              <w:rFonts w:ascii="Arial" w:hAnsi="Arial" w:cs="Arial"/>
              <w:sz w:val="22"/>
              <w:szCs w:val="22"/>
            </w:rPr>
          </w:rPrChange>
        </w:rPr>
        <w:t>registered post to the Purchasers’ last known address in Kenya</w:t>
      </w:r>
      <w:r w:rsidRPr="006A5168">
        <w:rPr>
          <w:rFonts w:ascii="Arial" w:hAnsi="Arial" w:cs="Arial"/>
          <w:sz w:val="22"/>
          <w:szCs w:val="22"/>
        </w:rPr>
        <w:t xml:space="preserve"> and any notice to the Vendor shall be sufficiently served if sent to the Vendor by registered post to its registered office and any notice sent by registered post shall be deemed to have been served within seven (7) days following the day on which it is posted.</w:t>
      </w:r>
      <w:bookmarkStart w:id="65" w:name="_Toc27997828"/>
      <w:bookmarkStart w:id="66" w:name="_Toc27999717"/>
      <w:bookmarkStart w:id="67" w:name="_Toc38164011"/>
      <w:bookmarkStart w:id="68" w:name="_Toc38273559"/>
      <w:bookmarkStart w:id="69" w:name="_Toc182212539"/>
    </w:p>
    <w:p w14:paraId="4506E13D" w14:textId="77777777" w:rsidR="001F6E33" w:rsidRPr="006A5168" w:rsidRDefault="001F6E33" w:rsidP="001F6E33">
      <w:pPr>
        <w:pStyle w:val="NoSpacing"/>
        <w:rPr>
          <w:rFonts w:ascii="Arial" w:hAnsi="Arial" w:cs="Arial"/>
        </w:rPr>
      </w:pPr>
    </w:p>
    <w:p w14:paraId="33FBB322" w14:textId="77777777" w:rsidR="001F6E33" w:rsidRPr="006A5168" w:rsidRDefault="001F6E33" w:rsidP="001F6E33">
      <w:pPr>
        <w:numPr>
          <w:ilvl w:val="0"/>
          <w:numId w:val="22"/>
        </w:numPr>
        <w:spacing w:after="200" w:line="360" w:lineRule="auto"/>
        <w:jc w:val="both"/>
        <w:rPr>
          <w:rFonts w:ascii="Arial" w:hAnsi="Arial" w:cs="Arial"/>
          <w:sz w:val="22"/>
          <w:szCs w:val="22"/>
        </w:rPr>
      </w:pPr>
      <w:r w:rsidRPr="006A5168">
        <w:rPr>
          <w:rFonts w:ascii="Arial" w:hAnsi="Arial" w:cs="Arial"/>
          <w:b/>
          <w:sz w:val="22"/>
          <w:szCs w:val="22"/>
        </w:rPr>
        <w:t>Amendment</w:t>
      </w:r>
      <w:bookmarkEnd w:id="65"/>
      <w:bookmarkEnd w:id="66"/>
      <w:bookmarkEnd w:id="67"/>
      <w:bookmarkEnd w:id="68"/>
      <w:bookmarkEnd w:id="69"/>
    </w:p>
    <w:p w14:paraId="5A13EE40" w14:textId="77777777" w:rsidR="001F6E33" w:rsidRPr="006A5168" w:rsidRDefault="001F6E33" w:rsidP="001F6E33">
      <w:pPr>
        <w:spacing w:after="120" w:line="360" w:lineRule="auto"/>
        <w:ind w:left="720"/>
        <w:jc w:val="both"/>
        <w:rPr>
          <w:rFonts w:ascii="Arial" w:hAnsi="Arial" w:cs="Arial"/>
          <w:sz w:val="22"/>
          <w:szCs w:val="22"/>
        </w:rPr>
      </w:pPr>
      <w:r w:rsidRPr="006A5168">
        <w:rPr>
          <w:rFonts w:ascii="Arial" w:hAnsi="Arial" w:cs="Arial"/>
          <w:sz w:val="22"/>
          <w:szCs w:val="22"/>
        </w:rPr>
        <w:t>No amendment to this Agreement shall be effective unless signed in the same manner as this Agreement.</w:t>
      </w:r>
      <w:bookmarkStart w:id="70" w:name="_Toc58678122"/>
      <w:bookmarkStart w:id="71" w:name="_Toc89518345"/>
      <w:bookmarkStart w:id="72" w:name="_Toc182212541"/>
    </w:p>
    <w:p w14:paraId="49A7F15B" w14:textId="77777777" w:rsidR="001F6E33" w:rsidRPr="006A5168" w:rsidRDefault="001F6E33" w:rsidP="001F6E33">
      <w:pPr>
        <w:pStyle w:val="NoSpacing"/>
        <w:rPr>
          <w:rFonts w:ascii="Arial" w:hAnsi="Arial" w:cs="Arial"/>
        </w:rPr>
      </w:pPr>
    </w:p>
    <w:p w14:paraId="4AE2FD4F" w14:textId="77777777" w:rsidR="001F6E33" w:rsidRPr="006A5168" w:rsidRDefault="001F6E33" w:rsidP="001F6E33">
      <w:pPr>
        <w:numPr>
          <w:ilvl w:val="0"/>
          <w:numId w:val="22"/>
        </w:numPr>
        <w:spacing w:after="120" w:line="360" w:lineRule="auto"/>
        <w:jc w:val="both"/>
        <w:rPr>
          <w:rFonts w:ascii="Arial" w:hAnsi="Arial" w:cs="Arial"/>
          <w:sz w:val="22"/>
          <w:szCs w:val="22"/>
        </w:rPr>
      </w:pPr>
      <w:r w:rsidRPr="006A5168">
        <w:rPr>
          <w:rFonts w:ascii="Arial" w:hAnsi="Arial" w:cs="Arial"/>
          <w:b/>
          <w:sz w:val="22"/>
          <w:szCs w:val="22"/>
        </w:rPr>
        <w:t>No Warranty</w:t>
      </w:r>
      <w:bookmarkEnd w:id="70"/>
      <w:bookmarkEnd w:id="71"/>
      <w:bookmarkEnd w:id="72"/>
    </w:p>
    <w:p w14:paraId="011CA3F5" w14:textId="77777777" w:rsidR="001F6E33" w:rsidRPr="006A5168" w:rsidRDefault="001F6E33" w:rsidP="001F6E33">
      <w:pPr>
        <w:pStyle w:val="BodyText"/>
        <w:spacing w:after="200" w:line="360" w:lineRule="auto"/>
        <w:ind w:left="720"/>
        <w:rPr>
          <w:rFonts w:ascii="Arial" w:hAnsi="Arial" w:cs="Arial"/>
          <w:sz w:val="22"/>
          <w:szCs w:val="22"/>
        </w:rPr>
      </w:pPr>
      <w:r w:rsidRPr="006A5168">
        <w:rPr>
          <w:rFonts w:ascii="Arial" w:hAnsi="Arial" w:cs="Arial"/>
          <w:sz w:val="22"/>
          <w:szCs w:val="22"/>
        </w:rPr>
        <w:t>The Parties confirm that they have willingly entered into this Agreement without any undue influence or representation or warranty except as provided in this Agreement.</w:t>
      </w:r>
    </w:p>
    <w:p w14:paraId="42CAA2D4" w14:textId="77777777" w:rsidR="001F6E33" w:rsidRPr="006A5168" w:rsidRDefault="001F6E33" w:rsidP="001F6E33">
      <w:pPr>
        <w:pStyle w:val="NoSpacing"/>
        <w:rPr>
          <w:rFonts w:ascii="Arial" w:hAnsi="Arial" w:cs="Arial"/>
        </w:rPr>
      </w:pPr>
    </w:p>
    <w:p w14:paraId="72D57B07" w14:textId="77777777" w:rsidR="001F6E33" w:rsidRPr="006A5168" w:rsidRDefault="001F6E33" w:rsidP="001F6E33">
      <w:pPr>
        <w:pStyle w:val="BodyTextIndent"/>
        <w:numPr>
          <w:ilvl w:val="0"/>
          <w:numId w:val="22"/>
        </w:numPr>
        <w:spacing w:after="200" w:line="360" w:lineRule="auto"/>
        <w:rPr>
          <w:rFonts w:ascii="Arial" w:hAnsi="Arial" w:cs="Arial"/>
          <w:b/>
          <w:sz w:val="22"/>
          <w:szCs w:val="22"/>
        </w:rPr>
      </w:pPr>
      <w:r w:rsidRPr="006A5168">
        <w:rPr>
          <w:rFonts w:ascii="Arial" w:hAnsi="Arial" w:cs="Arial"/>
          <w:b/>
          <w:sz w:val="22"/>
          <w:szCs w:val="22"/>
        </w:rPr>
        <w:t>Entire agreement</w:t>
      </w:r>
    </w:p>
    <w:p w14:paraId="02DDA2F3" w14:textId="77777777" w:rsidR="001F6E33" w:rsidRPr="006A5168" w:rsidRDefault="001F6E33" w:rsidP="001F6E33">
      <w:pPr>
        <w:pStyle w:val="BodyTextIndent"/>
        <w:spacing w:after="200" w:line="360" w:lineRule="auto"/>
        <w:ind w:left="720" w:firstLine="0"/>
        <w:rPr>
          <w:rFonts w:ascii="Arial" w:hAnsi="Arial" w:cs="Arial"/>
          <w:sz w:val="22"/>
          <w:szCs w:val="22"/>
        </w:rPr>
      </w:pPr>
      <w:r w:rsidRPr="006A5168">
        <w:rPr>
          <w:rFonts w:ascii="Arial" w:hAnsi="Arial" w:cs="Arial"/>
          <w:sz w:val="22"/>
          <w:szCs w:val="22"/>
        </w:rPr>
        <w:t>This Agreement constitutes the whole Agreement between the parties hereto and no variations thereof shall be effective unless made in writing and signed by all the parties. This Agreement supersedes and replaces any Agreement whatsoever that may have subsisted between the parties hereto in any way relating to the subject matter hereof.</w:t>
      </w:r>
    </w:p>
    <w:p w14:paraId="0BC0EADE" w14:textId="77777777" w:rsidR="001F6E33" w:rsidRPr="006A5168" w:rsidRDefault="001F6E33" w:rsidP="001F6E33">
      <w:pPr>
        <w:pStyle w:val="NoSpacing"/>
        <w:rPr>
          <w:rFonts w:ascii="Arial" w:hAnsi="Arial" w:cs="Arial"/>
        </w:rPr>
      </w:pPr>
    </w:p>
    <w:p w14:paraId="02FF0F09" w14:textId="77777777" w:rsidR="001F6E33" w:rsidRPr="006A5168" w:rsidRDefault="001F6E33" w:rsidP="001F6E33">
      <w:pPr>
        <w:pStyle w:val="ListParagraph"/>
        <w:widowControl/>
        <w:numPr>
          <w:ilvl w:val="0"/>
          <w:numId w:val="22"/>
        </w:numPr>
        <w:spacing w:after="200" w:line="360" w:lineRule="auto"/>
        <w:jc w:val="both"/>
        <w:rPr>
          <w:rFonts w:ascii="Arial" w:hAnsi="Arial" w:cs="Arial"/>
          <w:b/>
          <w:sz w:val="22"/>
          <w:szCs w:val="22"/>
        </w:rPr>
      </w:pPr>
      <w:r w:rsidRPr="006A5168">
        <w:rPr>
          <w:rFonts w:ascii="Arial" w:hAnsi="Arial" w:cs="Arial"/>
          <w:b/>
          <w:sz w:val="22"/>
          <w:szCs w:val="22"/>
        </w:rPr>
        <w:t>Warranty</w:t>
      </w:r>
    </w:p>
    <w:p w14:paraId="0DF08236" w14:textId="77777777" w:rsidR="001F6E33" w:rsidRPr="006A5168" w:rsidRDefault="001F6E33" w:rsidP="001F6E33">
      <w:pPr>
        <w:pStyle w:val="ListParagraph"/>
        <w:widowControl/>
        <w:spacing w:after="200" w:line="360" w:lineRule="auto"/>
        <w:jc w:val="both"/>
        <w:rPr>
          <w:rFonts w:ascii="Arial" w:hAnsi="Arial" w:cs="Arial"/>
          <w:sz w:val="22"/>
          <w:szCs w:val="22"/>
        </w:rPr>
      </w:pPr>
      <w:commentRangeStart w:id="73"/>
      <w:r w:rsidRPr="006A5168">
        <w:rPr>
          <w:rFonts w:ascii="Arial" w:hAnsi="Arial" w:cs="Arial"/>
          <w:sz w:val="22"/>
          <w:szCs w:val="22"/>
        </w:rPr>
        <w:t>The vendor Warrants and confirms that the Property is not on a buffer zone, road reserve or public land and its ownership thereof is not subject to any challenge whatsoever and shall indemnify the Purchaser as a result of breach of this warranty.</w:t>
      </w:r>
      <w:commentRangeEnd w:id="73"/>
      <w:r w:rsidR="005B6A8B">
        <w:rPr>
          <w:rStyle w:val="CommentReference"/>
        </w:rPr>
        <w:commentReference w:id="73"/>
      </w:r>
    </w:p>
    <w:p w14:paraId="5EC013CF" w14:textId="77777777" w:rsidR="001F6E33" w:rsidRPr="006A5168" w:rsidRDefault="001F6E33" w:rsidP="001F6E33">
      <w:pPr>
        <w:pStyle w:val="ListParagraph"/>
        <w:widowControl/>
        <w:spacing w:after="200" w:line="360" w:lineRule="auto"/>
        <w:ind w:left="0"/>
        <w:jc w:val="both"/>
        <w:rPr>
          <w:rFonts w:ascii="Arial" w:hAnsi="Arial" w:cs="Arial"/>
          <w:sz w:val="22"/>
          <w:szCs w:val="22"/>
        </w:rPr>
      </w:pPr>
    </w:p>
    <w:p w14:paraId="09C4CCFE" w14:textId="77777777" w:rsidR="001F6E33" w:rsidRPr="006A5168" w:rsidRDefault="001F6E33" w:rsidP="001F6E33">
      <w:pPr>
        <w:spacing w:after="200" w:line="360" w:lineRule="auto"/>
        <w:jc w:val="center"/>
        <w:rPr>
          <w:rFonts w:ascii="Arial" w:hAnsi="Arial" w:cs="Arial"/>
          <w:b/>
          <w:sz w:val="22"/>
          <w:szCs w:val="22"/>
          <w:u w:val="single"/>
        </w:rPr>
      </w:pPr>
      <w:r w:rsidRPr="006A5168">
        <w:rPr>
          <w:rFonts w:ascii="Arial" w:hAnsi="Arial" w:cs="Arial"/>
          <w:sz w:val="22"/>
          <w:szCs w:val="22"/>
        </w:rPr>
        <w:br w:type="page"/>
      </w:r>
      <w:r w:rsidRPr="006A5168">
        <w:rPr>
          <w:rFonts w:ascii="Arial" w:hAnsi="Arial" w:cs="Arial"/>
          <w:b/>
          <w:sz w:val="22"/>
          <w:szCs w:val="22"/>
          <w:u w:val="single"/>
        </w:rPr>
        <w:lastRenderedPageBreak/>
        <w:t>SCHEDULE ONE</w:t>
      </w:r>
    </w:p>
    <w:p w14:paraId="5DF8DB54" w14:textId="77777777" w:rsidR="001F6E33" w:rsidRPr="006A5168" w:rsidRDefault="001F6E33" w:rsidP="001F6E33">
      <w:pPr>
        <w:numPr>
          <w:ilvl w:val="3"/>
          <w:numId w:val="12"/>
        </w:numPr>
        <w:tabs>
          <w:tab w:val="clear" w:pos="2880"/>
          <w:tab w:val="left" w:pos="540"/>
          <w:tab w:val="left" w:pos="990"/>
          <w:tab w:val="left" w:pos="3544"/>
        </w:tabs>
        <w:spacing w:line="360" w:lineRule="auto"/>
        <w:ind w:left="3544" w:hanging="3544"/>
        <w:jc w:val="both"/>
        <w:rPr>
          <w:rFonts w:ascii="Arial" w:hAnsi="Arial" w:cs="Arial"/>
          <w:b/>
          <w:sz w:val="22"/>
          <w:szCs w:val="22"/>
        </w:rPr>
      </w:pPr>
      <w:r w:rsidRPr="006A5168">
        <w:rPr>
          <w:rFonts w:ascii="Arial" w:hAnsi="Arial" w:cs="Arial"/>
          <w:b/>
          <w:sz w:val="22"/>
          <w:szCs w:val="22"/>
        </w:rPr>
        <w:t>The Property</w:t>
      </w:r>
      <w:r w:rsidRPr="006A5168">
        <w:rPr>
          <w:rFonts w:ascii="Arial" w:hAnsi="Arial" w:cs="Arial"/>
          <w:b/>
          <w:sz w:val="22"/>
          <w:szCs w:val="22"/>
        </w:rPr>
        <w:tab/>
      </w:r>
      <w:r w:rsidRPr="006A5168">
        <w:rPr>
          <w:rFonts w:ascii="Arial" w:hAnsi="Arial" w:cs="Arial"/>
          <w:sz w:val="22"/>
          <w:szCs w:val="22"/>
        </w:rPr>
        <w:t>Town house Number</w:t>
      </w:r>
      <w:r w:rsidRPr="006A5168">
        <w:rPr>
          <w:rFonts w:ascii="Arial" w:hAnsi="Arial" w:cs="Arial"/>
          <w:b/>
          <w:sz w:val="22"/>
          <w:szCs w:val="22"/>
        </w:rPr>
        <w:t xml:space="preserve"> </w:t>
      </w:r>
      <w:r w:rsidR="002423D3" w:rsidRPr="006A5168">
        <w:rPr>
          <w:rFonts w:ascii="Arial" w:hAnsi="Arial" w:cs="Arial"/>
          <w:b/>
          <w:sz w:val="22"/>
          <w:szCs w:val="22"/>
        </w:rPr>
        <w:t>7</w:t>
      </w:r>
      <w:r w:rsidRPr="006A5168">
        <w:rPr>
          <w:rFonts w:ascii="Arial" w:hAnsi="Arial" w:cs="Arial"/>
          <w:b/>
          <w:sz w:val="22"/>
          <w:szCs w:val="22"/>
        </w:rPr>
        <w:t>6 measuring 1422</w:t>
      </w:r>
      <w:r w:rsidR="002423D3" w:rsidRPr="006A5168">
        <w:rPr>
          <w:rFonts w:ascii="Arial" w:hAnsi="Arial" w:cs="Arial"/>
          <w:b/>
          <w:sz w:val="22"/>
          <w:szCs w:val="22"/>
        </w:rPr>
        <w:t>.33</w:t>
      </w:r>
      <w:r w:rsidRPr="006A5168">
        <w:rPr>
          <w:rFonts w:ascii="Arial" w:hAnsi="Arial" w:cs="Arial"/>
          <w:b/>
          <w:sz w:val="22"/>
          <w:szCs w:val="22"/>
        </w:rPr>
        <w:t xml:space="preserve"> square feet </w:t>
      </w:r>
      <w:r w:rsidRPr="006A5168">
        <w:rPr>
          <w:rFonts w:ascii="Arial" w:hAnsi="Arial" w:cs="Arial"/>
          <w:sz w:val="22"/>
          <w:szCs w:val="22"/>
        </w:rPr>
        <w:t xml:space="preserve">erected on </w:t>
      </w:r>
      <w:r w:rsidRPr="006A5168">
        <w:rPr>
          <w:rFonts w:ascii="Arial" w:hAnsi="Arial" w:cs="Arial"/>
          <w:b/>
          <w:sz w:val="22"/>
          <w:szCs w:val="22"/>
        </w:rPr>
        <w:t>LR No. 12825/209.</w:t>
      </w:r>
    </w:p>
    <w:p w14:paraId="2F03020E" w14:textId="77777777" w:rsidR="001F6E33" w:rsidRPr="006A5168" w:rsidRDefault="001F6E33" w:rsidP="001F6E33">
      <w:pPr>
        <w:tabs>
          <w:tab w:val="left" w:pos="540"/>
          <w:tab w:val="left" w:pos="990"/>
          <w:tab w:val="left" w:pos="3600"/>
        </w:tabs>
        <w:spacing w:line="360" w:lineRule="auto"/>
        <w:jc w:val="both"/>
        <w:rPr>
          <w:rFonts w:ascii="Arial" w:hAnsi="Arial" w:cs="Arial"/>
          <w:sz w:val="22"/>
          <w:szCs w:val="22"/>
        </w:rPr>
      </w:pPr>
    </w:p>
    <w:p w14:paraId="21729314" w14:textId="77777777" w:rsidR="001F6E33" w:rsidRPr="006A5168" w:rsidRDefault="001F6E33" w:rsidP="001F6E33">
      <w:pPr>
        <w:numPr>
          <w:ilvl w:val="3"/>
          <w:numId w:val="27"/>
        </w:numPr>
        <w:tabs>
          <w:tab w:val="clear" w:pos="2880"/>
          <w:tab w:val="left" w:pos="540"/>
          <w:tab w:val="left" w:pos="990"/>
          <w:tab w:val="left" w:pos="3544"/>
        </w:tabs>
        <w:spacing w:line="360" w:lineRule="auto"/>
        <w:ind w:left="3544" w:hanging="3544"/>
        <w:jc w:val="both"/>
        <w:rPr>
          <w:rFonts w:ascii="Arial" w:hAnsi="Arial" w:cs="Arial"/>
          <w:sz w:val="22"/>
          <w:szCs w:val="22"/>
        </w:rPr>
      </w:pPr>
      <w:r w:rsidRPr="006A5168">
        <w:rPr>
          <w:rFonts w:ascii="Arial" w:hAnsi="Arial" w:cs="Arial"/>
          <w:b/>
          <w:sz w:val="22"/>
          <w:szCs w:val="22"/>
        </w:rPr>
        <w:t>Purchase Price</w:t>
      </w:r>
      <w:r w:rsidRPr="006A5168">
        <w:rPr>
          <w:rFonts w:ascii="Arial" w:hAnsi="Arial" w:cs="Arial"/>
          <w:b/>
          <w:sz w:val="22"/>
          <w:szCs w:val="22"/>
        </w:rPr>
        <w:tab/>
      </w:r>
      <w:r w:rsidRPr="006A5168">
        <w:rPr>
          <w:rFonts w:ascii="Arial" w:hAnsi="Arial" w:cs="Arial"/>
          <w:sz w:val="22"/>
          <w:szCs w:val="22"/>
        </w:rPr>
        <w:t xml:space="preserve">Kenya Shillings </w:t>
      </w:r>
      <w:r w:rsidRPr="006A5168">
        <w:rPr>
          <w:rFonts w:ascii="Arial" w:hAnsi="Arial" w:cs="Arial"/>
          <w:b/>
          <w:sz w:val="22"/>
          <w:szCs w:val="22"/>
        </w:rPr>
        <w:t>Twenty Million Only (</w:t>
      </w:r>
      <w:proofErr w:type="spellStart"/>
      <w:r w:rsidRPr="006A5168">
        <w:rPr>
          <w:rFonts w:ascii="Arial" w:hAnsi="Arial" w:cs="Arial"/>
          <w:b/>
          <w:sz w:val="22"/>
          <w:szCs w:val="22"/>
        </w:rPr>
        <w:t>Kshs</w:t>
      </w:r>
      <w:proofErr w:type="spellEnd"/>
      <w:r w:rsidRPr="006A5168">
        <w:rPr>
          <w:rFonts w:ascii="Arial" w:hAnsi="Arial" w:cs="Arial"/>
          <w:b/>
          <w:sz w:val="22"/>
          <w:szCs w:val="22"/>
        </w:rPr>
        <w:t>. 20,000,000.00).</w:t>
      </w:r>
    </w:p>
    <w:p w14:paraId="43811E63" w14:textId="77777777" w:rsidR="001F6E33" w:rsidRPr="006A5168" w:rsidRDefault="001F6E33" w:rsidP="001F6E33">
      <w:pPr>
        <w:tabs>
          <w:tab w:val="left" w:pos="540"/>
          <w:tab w:val="left" w:pos="3600"/>
        </w:tabs>
        <w:spacing w:line="360" w:lineRule="auto"/>
        <w:ind w:left="3600" w:hanging="3600"/>
        <w:jc w:val="both"/>
        <w:rPr>
          <w:rFonts w:ascii="Arial" w:hAnsi="Arial" w:cs="Arial"/>
          <w:b/>
          <w:sz w:val="22"/>
          <w:szCs w:val="22"/>
        </w:rPr>
      </w:pPr>
    </w:p>
    <w:p w14:paraId="4B7797AD" w14:textId="77777777" w:rsidR="001F6E33" w:rsidRPr="006A5168" w:rsidRDefault="001F6E33" w:rsidP="001F6E33">
      <w:pPr>
        <w:tabs>
          <w:tab w:val="left" w:pos="540"/>
          <w:tab w:val="left" w:pos="3600"/>
        </w:tabs>
        <w:spacing w:line="360" w:lineRule="auto"/>
        <w:ind w:left="3600" w:hanging="3600"/>
        <w:jc w:val="both"/>
        <w:rPr>
          <w:rFonts w:ascii="Arial" w:hAnsi="Arial" w:cs="Arial"/>
          <w:b/>
          <w:sz w:val="22"/>
          <w:szCs w:val="22"/>
        </w:rPr>
      </w:pPr>
      <w:r w:rsidRPr="006A5168">
        <w:rPr>
          <w:rFonts w:ascii="Arial" w:hAnsi="Arial" w:cs="Arial"/>
          <w:sz w:val="22"/>
          <w:szCs w:val="22"/>
        </w:rPr>
        <w:t xml:space="preserve">2.1. </w:t>
      </w:r>
      <w:r w:rsidRPr="006A5168">
        <w:rPr>
          <w:rFonts w:ascii="Arial" w:hAnsi="Arial" w:cs="Arial"/>
          <w:b/>
          <w:sz w:val="22"/>
          <w:szCs w:val="22"/>
        </w:rPr>
        <w:t>Deposit</w:t>
      </w:r>
      <w:r w:rsidRPr="006A5168">
        <w:rPr>
          <w:rFonts w:ascii="Arial" w:hAnsi="Arial" w:cs="Arial"/>
          <w:sz w:val="22"/>
          <w:szCs w:val="22"/>
        </w:rPr>
        <w:t xml:space="preserve">                                    </w:t>
      </w:r>
      <w:r w:rsidRPr="006A5168">
        <w:rPr>
          <w:rFonts w:ascii="Arial" w:hAnsi="Arial" w:cs="Arial"/>
          <w:sz w:val="22"/>
          <w:szCs w:val="22"/>
        </w:rPr>
        <w:tab/>
        <w:t xml:space="preserve">An initial sum of </w:t>
      </w:r>
      <w:r w:rsidRPr="006A5168">
        <w:rPr>
          <w:rFonts w:ascii="Arial" w:hAnsi="Arial" w:cs="Arial"/>
          <w:b/>
          <w:sz w:val="22"/>
          <w:szCs w:val="22"/>
        </w:rPr>
        <w:t xml:space="preserve">Kenya Shillings </w:t>
      </w:r>
      <w:r w:rsidR="006A5168" w:rsidRPr="006A5168">
        <w:rPr>
          <w:rFonts w:ascii="Arial" w:hAnsi="Arial" w:cs="Arial"/>
          <w:b/>
          <w:sz w:val="22"/>
          <w:szCs w:val="22"/>
        </w:rPr>
        <w:t xml:space="preserve">One </w:t>
      </w:r>
      <w:r w:rsidRPr="006A5168">
        <w:rPr>
          <w:rFonts w:ascii="Arial" w:hAnsi="Arial" w:cs="Arial"/>
          <w:b/>
          <w:sz w:val="22"/>
          <w:szCs w:val="22"/>
        </w:rPr>
        <w:t>Million,</w:t>
      </w:r>
      <w:r w:rsidR="006A5168" w:rsidRPr="006A5168">
        <w:rPr>
          <w:rFonts w:ascii="Arial" w:hAnsi="Arial" w:cs="Arial"/>
          <w:b/>
          <w:sz w:val="22"/>
          <w:szCs w:val="22"/>
        </w:rPr>
        <w:t xml:space="preserve"> Six Hundred Thousand (Kshs.1, 6</w:t>
      </w:r>
      <w:r w:rsidRPr="006A5168">
        <w:rPr>
          <w:rFonts w:ascii="Arial" w:hAnsi="Arial" w:cs="Arial"/>
          <w:b/>
          <w:sz w:val="22"/>
          <w:szCs w:val="22"/>
        </w:rPr>
        <w:t>00,000/-)</w:t>
      </w:r>
      <w:r w:rsidRPr="006A5168">
        <w:rPr>
          <w:rFonts w:ascii="Arial" w:hAnsi="Arial" w:cs="Arial"/>
          <w:sz w:val="22"/>
          <w:szCs w:val="22"/>
        </w:rPr>
        <w:t xml:space="preserve"> only being the b</w:t>
      </w:r>
      <w:r w:rsidR="006A5168">
        <w:rPr>
          <w:rFonts w:ascii="Arial" w:hAnsi="Arial" w:cs="Arial"/>
          <w:sz w:val="22"/>
          <w:szCs w:val="22"/>
        </w:rPr>
        <w:t>ooking fee of Eight percent (8</w:t>
      </w:r>
      <w:r w:rsidRPr="006A5168">
        <w:rPr>
          <w:rFonts w:ascii="Arial" w:hAnsi="Arial" w:cs="Arial"/>
          <w:sz w:val="22"/>
          <w:szCs w:val="22"/>
        </w:rPr>
        <w:t>%) of the Purchase Price (receipt of which the vendor acknowledges) shall be paid on or before execution of the Letter of Offer/Reservation Form by the Purchaser to the Vendor’s appointed agent who shall confirm official receipt of the same.</w:t>
      </w:r>
    </w:p>
    <w:p w14:paraId="4602AE46" w14:textId="77777777" w:rsidR="001F6E33" w:rsidRPr="006A5168" w:rsidRDefault="001F6E33" w:rsidP="001F6E33">
      <w:pPr>
        <w:pStyle w:val="NoSpacing"/>
        <w:rPr>
          <w:rFonts w:ascii="Arial" w:hAnsi="Arial" w:cs="Arial"/>
        </w:rPr>
      </w:pPr>
    </w:p>
    <w:p w14:paraId="6FE498E1" w14:textId="77777777" w:rsidR="001F6E33" w:rsidRPr="006A5168" w:rsidRDefault="001F6E33" w:rsidP="001F6E33">
      <w:pPr>
        <w:tabs>
          <w:tab w:val="left" w:pos="540"/>
        </w:tabs>
        <w:spacing w:line="360" w:lineRule="auto"/>
        <w:ind w:left="3690" w:hanging="3690"/>
        <w:jc w:val="both"/>
        <w:rPr>
          <w:rFonts w:ascii="Arial" w:hAnsi="Arial" w:cs="Arial"/>
          <w:sz w:val="22"/>
          <w:szCs w:val="22"/>
        </w:rPr>
      </w:pPr>
      <w:r w:rsidRPr="006A5168">
        <w:rPr>
          <w:rFonts w:ascii="Arial" w:hAnsi="Arial" w:cs="Arial"/>
          <w:sz w:val="22"/>
          <w:szCs w:val="22"/>
        </w:rPr>
        <w:t xml:space="preserve">2.2. </w:t>
      </w:r>
      <w:r w:rsidRPr="006A5168">
        <w:rPr>
          <w:rFonts w:ascii="Arial" w:hAnsi="Arial" w:cs="Arial"/>
          <w:b/>
          <w:sz w:val="22"/>
          <w:szCs w:val="22"/>
        </w:rPr>
        <w:t>Balance of Purchase Price</w:t>
      </w:r>
      <w:r w:rsidRPr="006A5168">
        <w:rPr>
          <w:rFonts w:ascii="Arial" w:hAnsi="Arial" w:cs="Arial"/>
          <w:sz w:val="22"/>
          <w:szCs w:val="22"/>
        </w:rPr>
        <w:t xml:space="preserve">      The balance of the Purchase Price being </w:t>
      </w:r>
      <w:r w:rsidRPr="006A5168">
        <w:rPr>
          <w:rFonts w:ascii="Arial" w:hAnsi="Arial" w:cs="Arial"/>
          <w:b/>
          <w:sz w:val="22"/>
          <w:szCs w:val="22"/>
        </w:rPr>
        <w:t xml:space="preserve">Eighteen  Million, </w:t>
      </w:r>
      <w:r w:rsidR="006A5168">
        <w:rPr>
          <w:rFonts w:ascii="Arial" w:hAnsi="Arial" w:cs="Arial"/>
          <w:b/>
          <w:sz w:val="22"/>
          <w:szCs w:val="22"/>
        </w:rPr>
        <w:t>Four Hundred Thousand (</w:t>
      </w:r>
      <w:proofErr w:type="spellStart"/>
      <w:r w:rsidR="006A5168">
        <w:rPr>
          <w:rFonts w:ascii="Arial" w:hAnsi="Arial" w:cs="Arial"/>
          <w:b/>
          <w:sz w:val="22"/>
          <w:szCs w:val="22"/>
        </w:rPr>
        <w:t>Kshs</w:t>
      </w:r>
      <w:proofErr w:type="spellEnd"/>
      <w:r w:rsidR="006A5168">
        <w:rPr>
          <w:rFonts w:ascii="Arial" w:hAnsi="Arial" w:cs="Arial"/>
          <w:b/>
          <w:sz w:val="22"/>
          <w:szCs w:val="22"/>
        </w:rPr>
        <w:t>. 18,4</w:t>
      </w:r>
      <w:r w:rsidRPr="006A5168">
        <w:rPr>
          <w:rFonts w:ascii="Arial" w:hAnsi="Arial" w:cs="Arial"/>
          <w:b/>
          <w:sz w:val="22"/>
          <w:szCs w:val="22"/>
        </w:rPr>
        <w:t xml:space="preserve">00,000.00) </w:t>
      </w:r>
      <w:r w:rsidRPr="006A5168">
        <w:rPr>
          <w:rFonts w:ascii="Arial" w:hAnsi="Arial" w:cs="Arial"/>
          <w:sz w:val="22"/>
          <w:szCs w:val="22"/>
        </w:rPr>
        <w:t>shall thereafter be paid by the purchaser to the vendor’s appointed agent on or before completion./ as follows:</w:t>
      </w:r>
    </w:p>
    <w:p w14:paraId="2FC9EDB2" w14:textId="77777777" w:rsidR="001F6E33" w:rsidRPr="006A5168" w:rsidRDefault="001F6E33" w:rsidP="001F6E33">
      <w:pPr>
        <w:pStyle w:val="Default"/>
        <w:numPr>
          <w:ilvl w:val="2"/>
          <w:numId w:val="30"/>
        </w:numPr>
        <w:spacing w:after="220" w:line="360" w:lineRule="auto"/>
        <w:ind w:left="4253"/>
        <w:jc w:val="both"/>
        <w:rPr>
          <w:sz w:val="22"/>
          <w:szCs w:val="22"/>
        </w:rPr>
      </w:pPr>
      <w:r w:rsidRPr="006A5168">
        <w:rPr>
          <w:sz w:val="22"/>
          <w:szCs w:val="22"/>
        </w:rPr>
        <w:t xml:space="preserve">On or before the execution of this sale agreement the Purchaser shall pay a sum of </w:t>
      </w:r>
      <w:r w:rsidRPr="006A5168">
        <w:rPr>
          <w:b/>
          <w:bCs/>
          <w:sz w:val="22"/>
          <w:szCs w:val="22"/>
        </w:rPr>
        <w:t>Kenya Shillings Two Million</w:t>
      </w:r>
      <w:r w:rsidR="008541FC">
        <w:rPr>
          <w:b/>
          <w:bCs/>
          <w:sz w:val="22"/>
          <w:szCs w:val="22"/>
        </w:rPr>
        <w:t xml:space="preserve">, Four Hundred Thousand </w:t>
      </w:r>
      <w:r w:rsidRPr="006A5168">
        <w:rPr>
          <w:b/>
          <w:bCs/>
          <w:sz w:val="22"/>
          <w:szCs w:val="22"/>
        </w:rPr>
        <w:t xml:space="preserve"> (Kshs.2,</w:t>
      </w:r>
      <w:r w:rsidR="008541FC">
        <w:rPr>
          <w:b/>
          <w:bCs/>
          <w:sz w:val="22"/>
          <w:szCs w:val="22"/>
        </w:rPr>
        <w:t>4</w:t>
      </w:r>
      <w:r w:rsidRPr="006A5168">
        <w:rPr>
          <w:b/>
          <w:bCs/>
          <w:sz w:val="22"/>
          <w:szCs w:val="22"/>
        </w:rPr>
        <w:t xml:space="preserve">00,000/-) </w:t>
      </w:r>
      <w:r w:rsidRPr="006A5168">
        <w:rPr>
          <w:sz w:val="22"/>
          <w:szCs w:val="22"/>
        </w:rPr>
        <w:t xml:space="preserve">being </w:t>
      </w:r>
      <w:r w:rsidR="008541FC">
        <w:rPr>
          <w:sz w:val="22"/>
          <w:szCs w:val="22"/>
        </w:rPr>
        <w:t>twelve</w:t>
      </w:r>
      <w:r w:rsidRPr="006A5168">
        <w:rPr>
          <w:sz w:val="22"/>
          <w:szCs w:val="22"/>
        </w:rPr>
        <w:t xml:space="preserve"> percent (1</w:t>
      </w:r>
      <w:r w:rsidR="008541FC">
        <w:rPr>
          <w:sz w:val="22"/>
          <w:szCs w:val="22"/>
        </w:rPr>
        <w:t>2</w:t>
      </w:r>
      <w:r w:rsidRPr="006A5168">
        <w:rPr>
          <w:sz w:val="22"/>
          <w:szCs w:val="22"/>
        </w:rPr>
        <w:t xml:space="preserve">%) of the Purchase Price;  </w:t>
      </w:r>
    </w:p>
    <w:p w14:paraId="70B0862D" w14:textId="77777777" w:rsidR="001F6E33" w:rsidRPr="006A5168" w:rsidRDefault="001F6E33" w:rsidP="001F6E33">
      <w:pPr>
        <w:pStyle w:val="Default"/>
        <w:numPr>
          <w:ilvl w:val="2"/>
          <w:numId w:val="31"/>
        </w:numPr>
        <w:spacing w:after="220" w:line="360" w:lineRule="auto"/>
        <w:ind w:left="4253"/>
        <w:jc w:val="both"/>
        <w:rPr>
          <w:sz w:val="22"/>
          <w:szCs w:val="22"/>
        </w:rPr>
      </w:pPr>
      <w:r w:rsidRPr="006A5168">
        <w:rPr>
          <w:sz w:val="22"/>
          <w:szCs w:val="22"/>
        </w:rPr>
        <w:t>On or before 31</w:t>
      </w:r>
      <w:r w:rsidRPr="006A5168">
        <w:rPr>
          <w:sz w:val="22"/>
          <w:szCs w:val="22"/>
          <w:vertAlign w:val="superscript"/>
        </w:rPr>
        <w:t>st</w:t>
      </w:r>
      <w:r w:rsidRPr="006A5168">
        <w:rPr>
          <w:sz w:val="22"/>
          <w:szCs w:val="22"/>
        </w:rPr>
        <w:t xml:space="preserve"> December, 2020, the Purchaser shall pay a further sum of </w:t>
      </w:r>
      <w:r w:rsidRPr="006A5168">
        <w:rPr>
          <w:b/>
          <w:bCs/>
          <w:sz w:val="22"/>
          <w:szCs w:val="22"/>
        </w:rPr>
        <w:t xml:space="preserve">Kenya Shillings Two Million Eight Hundred Thousand (Kshs.2,800,000/-) </w:t>
      </w:r>
      <w:r w:rsidRPr="006A5168">
        <w:rPr>
          <w:sz w:val="22"/>
          <w:szCs w:val="22"/>
        </w:rPr>
        <w:t>being fourteen percent (14%) of the Purchase Price;</w:t>
      </w:r>
    </w:p>
    <w:p w14:paraId="3F18553F" w14:textId="77777777" w:rsidR="001F6E33" w:rsidRPr="006A5168" w:rsidRDefault="001F6E33" w:rsidP="001F6E33">
      <w:pPr>
        <w:pStyle w:val="Default"/>
        <w:numPr>
          <w:ilvl w:val="2"/>
          <w:numId w:val="31"/>
        </w:numPr>
        <w:spacing w:after="220" w:line="360" w:lineRule="auto"/>
        <w:ind w:left="4253"/>
        <w:jc w:val="both"/>
        <w:rPr>
          <w:sz w:val="22"/>
          <w:szCs w:val="22"/>
        </w:rPr>
      </w:pPr>
      <w:r w:rsidRPr="006A5168">
        <w:rPr>
          <w:sz w:val="22"/>
          <w:szCs w:val="22"/>
        </w:rPr>
        <w:t>On or before 31</w:t>
      </w:r>
      <w:r w:rsidRPr="006A5168">
        <w:rPr>
          <w:sz w:val="22"/>
          <w:szCs w:val="22"/>
          <w:vertAlign w:val="superscript"/>
        </w:rPr>
        <w:t>st</w:t>
      </w:r>
      <w:r w:rsidRPr="006A5168">
        <w:rPr>
          <w:sz w:val="22"/>
          <w:szCs w:val="22"/>
        </w:rPr>
        <w:t xml:space="preserve"> March, 2021, the Purchaser shall pay a further sum of </w:t>
      </w:r>
      <w:r w:rsidRPr="006A5168">
        <w:rPr>
          <w:b/>
          <w:bCs/>
          <w:sz w:val="22"/>
          <w:szCs w:val="22"/>
        </w:rPr>
        <w:t xml:space="preserve">Kenya Shillings Two Million Eight Hundred Thousand (Kshs.2,800,000/-) </w:t>
      </w:r>
      <w:r w:rsidRPr="006A5168">
        <w:rPr>
          <w:sz w:val="22"/>
          <w:szCs w:val="22"/>
        </w:rPr>
        <w:t>being fourteen percent (14%) of the Purchase Price;</w:t>
      </w:r>
    </w:p>
    <w:p w14:paraId="238B371E" w14:textId="77777777" w:rsidR="001F6E33" w:rsidRPr="006A5168" w:rsidRDefault="001F6E33" w:rsidP="001F6E33">
      <w:pPr>
        <w:pStyle w:val="Default"/>
        <w:numPr>
          <w:ilvl w:val="2"/>
          <w:numId w:val="31"/>
        </w:numPr>
        <w:spacing w:after="220" w:line="360" w:lineRule="auto"/>
        <w:ind w:left="4253"/>
        <w:jc w:val="both"/>
        <w:rPr>
          <w:sz w:val="22"/>
          <w:szCs w:val="22"/>
        </w:rPr>
      </w:pPr>
      <w:r w:rsidRPr="006A5168">
        <w:rPr>
          <w:sz w:val="22"/>
          <w:szCs w:val="22"/>
        </w:rPr>
        <w:lastRenderedPageBreak/>
        <w:t>On or before 30</w:t>
      </w:r>
      <w:r w:rsidRPr="006A5168">
        <w:rPr>
          <w:sz w:val="22"/>
          <w:szCs w:val="22"/>
          <w:vertAlign w:val="superscript"/>
        </w:rPr>
        <w:t>th</w:t>
      </w:r>
      <w:r w:rsidRPr="006A5168">
        <w:rPr>
          <w:sz w:val="22"/>
          <w:szCs w:val="22"/>
        </w:rPr>
        <w:t xml:space="preserve"> June, 2021, the Purchaser shall pay a further sum of </w:t>
      </w:r>
      <w:r w:rsidRPr="006A5168">
        <w:rPr>
          <w:b/>
          <w:bCs/>
          <w:sz w:val="22"/>
          <w:szCs w:val="22"/>
        </w:rPr>
        <w:t xml:space="preserve">Kenya Shillings Two Million Eight Hundred Thousand (Kshs.2,800,000/-) </w:t>
      </w:r>
      <w:r w:rsidRPr="006A5168">
        <w:rPr>
          <w:sz w:val="22"/>
          <w:szCs w:val="22"/>
        </w:rPr>
        <w:t>being fourteen percent (14%) of the Purchase Price;</w:t>
      </w:r>
    </w:p>
    <w:p w14:paraId="2ECE3C96" w14:textId="77777777" w:rsidR="001F6E33" w:rsidRPr="006A5168" w:rsidRDefault="001F6E33" w:rsidP="001F6E33">
      <w:pPr>
        <w:pStyle w:val="Default"/>
        <w:numPr>
          <w:ilvl w:val="2"/>
          <w:numId w:val="31"/>
        </w:numPr>
        <w:spacing w:after="220" w:line="360" w:lineRule="auto"/>
        <w:ind w:left="4253"/>
        <w:jc w:val="both"/>
        <w:rPr>
          <w:sz w:val="22"/>
          <w:szCs w:val="22"/>
        </w:rPr>
      </w:pPr>
      <w:r w:rsidRPr="006A5168">
        <w:rPr>
          <w:sz w:val="22"/>
          <w:szCs w:val="22"/>
        </w:rPr>
        <w:t>On or before 30</w:t>
      </w:r>
      <w:r w:rsidRPr="006A5168">
        <w:rPr>
          <w:sz w:val="22"/>
          <w:szCs w:val="22"/>
          <w:vertAlign w:val="superscript"/>
        </w:rPr>
        <w:t>th</w:t>
      </w:r>
      <w:r w:rsidRPr="006A5168">
        <w:rPr>
          <w:sz w:val="22"/>
          <w:szCs w:val="22"/>
        </w:rPr>
        <w:t xml:space="preserve"> September, 2021, the Purchaser shall pay a further sum of </w:t>
      </w:r>
      <w:r w:rsidRPr="006A5168">
        <w:rPr>
          <w:b/>
          <w:bCs/>
          <w:sz w:val="22"/>
          <w:szCs w:val="22"/>
        </w:rPr>
        <w:t xml:space="preserve">Kenya Shillings Two Million Eight Hundred Thousand (Kshs.2,800,000/-) </w:t>
      </w:r>
      <w:r w:rsidRPr="006A5168">
        <w:rPr>
          <w:sz w:val="22"/>
          <w:szCs w:val="22"/>
        </w:rPr>
        <w:t>being fourteen percent (14%) of the Purchase Price;</w:t>
      </w:r>
    </w:p>
    <w:p w14:paraId="38F7134B" w14:textId="77777777" w:rsidR="001F6E33" w:rsidRPr="006A5168" w:rsidRDefault="001F6E33" w:rsidP="001F6E33">
      <w:pPr>
        <w:pStyle w:val="Default"/>
        <w:numPr>
          <w:ilvl w:val="2"/>
          <w:numId w:val="31"/>
        </w:numPr>
        <w:spacing w:after="220" w:line="360" w:lineRule="auto"/>
        <w:ind w:left="4253"/>
        <w:jc w:val="both"/>
        <w:rPr>
          <w:sz w:val="22"/>
          <w:szCs w:val="22"/>
        </w:rPr>
      </w:pPr>
      <w:r w:rsidRPr="006A5168">
        <w:rPr>
          <w:sz w:val="22"/>
          <w:szCs w:val="22"/>
        </w:rPr>
        <w:t>On or before 31</w:t>
      </w:r>
      <w:r w:rsidRPr="006A5168">
        <w:rPr>
          <w:sz w:val="22"/>
          <w:szCs w:val="22"/>
          <w:vertAlign w:val="superscript"/>
        </w:rPr>
        <w:t>st</w:t>
      </w:r>
      <w:r w:rsidRPr="006A5168">
        <w:rPr>
          <w:sz w:val="22"/>
          <w:szCs w:val="22"/>
        </w:rPr>
        <w:t xml:space="preserve">  December, 2021 the Purchaser shall pay a further sum of </w:t>
      </w:r>
      <w:r w:rsidRPr="006A5168">
        <w:rPr>
          <w:b/>
          <w:bCs/>
          <w:sz w:val="22"/>
          <w:szCs w:val="22"/>
        </w:rPr>
        <w:t xml:space="preserve">Kenya Shillings Two Million Eight Hundred Thousand (Kshs.2,800,000/-) </w:t>
      </w:r>
      <w:r w:rsidRPr="006A5168">
        <w:rPr>
          <w:sz w:val="22"/>
          <w:szCs w:val="22"/>
        </w:rPr>
        <w:t>being fourteen percent (14%) of the Purchase Price;</w:t>
      </w:r>
    </w:p>
    <w:p w14:paraId="79AC050D" w14:textId="77777777" w:rsidR="001F6E33" w:rsidRPr="006A5168" w:rsidRDefault="001F6E33" w:rsidP="001F6E33">
      <w:pPr>
        <w:pStyle w:val="Default"/>
        <w:numPr>
          <w:ilvl w:val="2"/>
          <w:numId w:val="31"/>
        </w:numPr>
        <w:spacing w:after="220" w:line="360" w:lineRule="auto"/>
        <w:ind w:left="4253"/>
        <w:jc w:val="both"/>
        <w:rPr>
          <w:sz w:val="22"/>
          <w:szCs w:val="22"/>
        </w:rPr>
      </w:pPr>
      <w:r w:rsidRPr="006A5168">
        <w:rPr>
          <w:sz w:val="22"/>
          <w:szCs w:val="22"/>
        </w:rPr>
        <w:t xml:space="preserve">The final instalment on the Purchase Price of </w:t>
      </w:r>
      <w:r w:rsidRPr="006A5168">
        <w:rPr>
          <w:b/>
          <w:sz w:val="22"/>
          <w:szCs w:val="22"/>
        </w:rPr>
        <w:t>Kenya Shillings One Million, Five Hundred and Sixteen Thousand (Kshs.2, 000,000/-)</w:t>
      </w:r>
      <w:r w:rsidRPr="006A5168">
        <w:rPr>
          <w:sz w:val="22"/>
          <w:szCs w:val="22"/>
        </w:rPr>
        <w:t xml:space="preserve"> only being Ten percent (10%) of the Purchase Price shall be paid on or before the Completion Date.</w:t>
      </w:r>
    </w:p>
    <w:p w14:paraId="574AB7A3" w14:textId="77777777" w:rsidR="001F6E33" w:rsidRPr="006A5168" w:rsidRDefault="001F6E33" w:rsidP="001F6E33">
      <w:pPr>
        <w:spacing w:after="200" w:line="360" w:lineRule="auto"/>
        <w:jc w:val="both"/>
        <w:rPr>
          <w:rFonts w:ascii="Arial" w:hAnsi="Arial" w:cs="Arial"/>
          <w:sz w:val="22"/>
          <w:szCs w:val="22"/>
        </w:rPr>
      </w:pPr>
    </w:p>
    <w:p w14:paraId="6873C20D" w14:textId="77777777" w:rsidR="001F6E33" w:rsidRPr="006A5168" w:rsidRDefault="001F6E33" w:rsidP="001F6E33">
      <w:pPr>
        <w:spacing w:after="200" w:line="360" w:lineRule="auto"/>
        <w:jc w:val="both"/>
        <w:rPr>
          <w:rFonts w:ascii="Arial" w:hAnsi="Arial" w:cs="Arial"/>
          <w:b/>
          <w:bCs/>
          <w:sz w:val="22"/>
          <w:szCs w:val="22"/>
        </w:rPr>
      </w:pPr>
    </w:p>
    <w:p w14:paraId="3BE864C2" w14:textId="77777777" w:rsidR="001F6E33" w:rsidRPr="006A5168" w:rsidRDefault="001F6E33" w:rsidP="001F6E33">
      <w:pPr>
        <w:spacing w:after="200" w:line="360" w:lineRule="auto"/>
        <w:jc w:val="both"/>
        <w:rPr>
          <w:rFonts w:ascii="Arial" w:hAnsi="Arial" w:cs="Arial"/>
          <w:b/>
          <w:bCs/>
          <w:sz w:val="22"/>
          <w:szCs w:val="22"/>
        </w:rPr>
      </w:pPr>
    </w:p>
    <w:p w14:paraId="5D6E3FDD" w14:textId="77777777" w:rsidR="001F6E33" w:rsidRPr="006A5168" w:rsidRDefault="001F6E33" w:rsidP="001F6E33">
      <w:pPr>
        <w:spacing w:after="200" w:line="360" w:lineRule="auto"/>
        <w:jc w:val="both"/>
        <w:rPr>
          <w:rFonts w:ascii="Arial" w:hAnsi="Arial" w:cs="Arial"/>
          <w:b/>
          <w:bCs/>
          <w:sz w:val="22"/>
          <w:szCs w:val="22"/>
        </w:rPr>
      </w:pPr>
    </w:p>
    <w:p w14:paraId="6994F5DF" w14:textId="77777777" w:rsidR="001F6E33" w:rsidRPr="006A5168" w:rsidRDefault="001F6E33" w:rsidP="001F6E33">
      <w:pPr>
        <w:spacing w:after="200" w:line="360" w:lineRule="auto"/>
        <w:jc w:val="both"/>
        <w:rPr>
          <w:rFonts w:ascii="Arial" w:hAnsi="Arial" w:cs="Arial"/>
          <w:b/>
          <w:bCs/>
          <w:sz w:val="22"/>
          <w:szCs w:val="22"/>
        </w:rPr>
      </w:pPr>
    </w:p>
    <w:p w14:paraId="12A95E21" w14:textId="77777777" w:rsidR="001F6E33" w:rsidRPr="006A5168" w:rsidRDefault="001F6E33" w:rsidP="001F6E33">
      <w:pPr>
        <w:spacing w:after="200" w:line="360" w:lineRule="auto"/>
        <w:jc w:val="both"/>
        <w:rPr>
          <w:rFonts w:ascii="Arial" w:hAnsi="Arial" w:cs="Arial"/>
          <w:b/>
          <w:bCs/>
          <w:sz w:val="22"/>
          <w:szCs w:val="22"/>
        </w:rPr>
      </w:pPr>
    </w:p>
    <w:p w14:paraId="068CE3F8" w14:textId="77777777" w:rsidR="001F6E33" w:rsidRPr="006A5168" w:rsidRDefault="001F6E33" w:rsidP="001F6E33">
      <w:pPr>
        <w:spacing w:after="200" w:line="360" w:lineRule="auto"/>
        <w:jc w:val="both"/>
        <w:rPr>
          <w:rFonts w:ascii="Arial" w:hAnsi="Arial" w:cs="Arial"/>
          <w:b/>
          <w:bCs/>
          <w:sz w:val="22"/>
          <w:szCs w:val="22"/>
        </w:rPr>
      </w:pPr>
    </w:p>
    <w:p w14:paraId="66125B9C" w14:textId="77777777" w:rsidR="001F6E33" w:rsidRDefault="001F6E33" w:rsidP="001F6E33">
      <w:pPr>
        <w:spacing w:line="360" w:lineRule="auto"/>
        <w:rPr>
          <w:rFonts w:ascii="Arial" w:hAnsi="Arial" w:cs="Arial"/>
          <w:b/>
          <w:bCs/>
          <w:sz w:val="22"/>
          <w:szCs w:val="22"/>
        </w:rPr>
      </w:pPr>
    </w:p>
    <w:p w14:paraId="69516A8D" w14:textId="77777777" w:rsidR="008541FC" w:rsidRPr="006A5168" w:rsidRDefault="008541FC" w:rsidP="001F6E33">
      <w:pPr>
        <w:spacing w:line="360" w:lineRule="auto"/>
        <w:rPr>
          <w:rFonts w:ascii="Arial" w:hAnsi="Arial" w:cs="Arial"/>
          <w:b/>
          <w:color w:val="000000"/>
          <w:sz w:val="22"/>
          <w:szCs w:val="22"/>
          <w:u w:val="single"/>
        </w:rPr>
      </w:pPr>
    </w:p>
    <w:p w14:paraId="73719F3A" w14:textId="77777777" w:rsidR="001F6E33" w:rsidRPr="006A5168" w:rsidRDefault="001F6E33" w:rsidP="001F6E33">
      <w:pPr>
        <w:spacing w:line="360" w:lineRule="auto"/>
        <w:jc w:val="center"/>
        <w:rPr>
          <w:rFonts w:ascii="Arial" w:hAnsi="Arial" w:cs="Arial"/>
          <w:b/>
          <w:color w:val="000000"/>
          <w:sz w:val="22"/>
          <w:szCs w:val="22"/>
          <w:u w:val="single"/>
        </w:rPr>
      </w:pPr>
      <w:r w:rsidRPr="006A5168">
        <w:rPr>
          <w:rFonts w:ascii="Arial" w:hAnsi="Arial" w:cs="Arial"/>
          <w:b/>
          <w:color w:val="000000"/>
          <w:sz w:val="22"/>
          <w:szCs w:val="22"/>
          <w:u w:val="single"/>
        </w:rPr>
        <w:lastRenderedPageBreak/>
        <w:t>SCHEDULE TWO</w:t>
      </w:r>
    </w:p>
    <w:p w14:paraId="68F66582" w14:textId="77777777" w:rsidR="001F6E33" w:rsidRPr="008541FC" w:rsidRDefault="001F6E33" w:rsidP="008541FC">
      <w:pPr>
        <w:spacing w:after="120" w:line="360" w:lineRule="auto"/>
        <w:contextualSpacing/>
        <w:jc w:val="center"/>
        <w:rPr>
          <w:rFonts w:ascii="Arial" w:hAnsi="Arial" w:cs="Arial"/>
          <w:b/>
          <w:color w:val="000000"/>
          <w:sz w:val="22"/>
          <w:szCs w:val="22"/>
          <w:u w:val="single"/>
        </w:rPr>
      </w:pPr>
      <w:r w:rsidRPr="006A5168">
        <w:rPr>
          <w:rFonts w:ascii="Arial" w:hAnsi="Arial" w:cs="Arial"/>
          <w:b/>
          <w:color w:val="000000"/>
          <w:sz w:val="22"/>
          <w:szCs w:val="22"/>
          <w:u w:val="single"/>
        </w:rPr>
        <w:t>TOWN HOUSE</w:t>
      </w:r>
      <w:r w:rsidR="008541FC">
        <w:rPr>
          <w:rFonts w:ascii="Arial" w:hAnsi="Arial" w:cs="Arial"/>
          <w:b/>
          <w:color w:val="000000"/>
          <w:sz w:val="22"/>
          <w:szCs w:val="22"/>
          <w:u w:val="single"/>
        </w:rPr>
        <w:t xml:space="preserve"> NO. 7</w:t>
      </w:r>
      <w:r w:rsidRPr="006A5168">
        <w:rPr>
          <w:rFonts w:ascii="Arial" w:hAnsi="Arial" w:cs="Arial"/>
          <w:b/>
          <w:color w:val="000000"/>
          <w:sz w:val="22"/>
          <w:szCs w:val="22"/>
          <w:u w:val="single"/>
        </w:rPr>
        <w:t>6</w:t>
      </w:r>
    </w:p>
    <w:p w14:paraId="4FA12CBA" w14:textId="77777777" w:rsidR="001F6E33" w:rsidRPr="006A5168" w:rsidRDefault="001F6E33" w:rsidP="001F6E33">
      <w:pPr>
        <w:spacing w:line="360" w:lineRule="auto"/>
        <w:jc w:val="center"/>
        <w:rPr>
          <w:rFonts w:ascii="Arial" w:hAnsi="Arial" w:cs="Arial"/>
          <w:b/>
          <w:color w:val="000000"/>
          <w:sz w:val="22"/>
          <w:szCs w:val="22"/>
          <w:u w:val="single"/>
        </w:rPr>
      </w:pPr>
      <w:r w:rsidRPr="006A5168">
        <w:rPr>
          <w:rFonts w:ascii="Arial" w:hAnsi="Arial" w:cs="Arial"/>
          <w:b/>
          <w:color w:val="000000"/>
          <w:sz w:val="22"/>
          <w:szCs w:val="22"/>
          <w:u w:val="single"/>
        </w:rPr>
        <w:t xml:space="preserve">SALE AND PURCHASE OF TOWN HOUSE NUMBER </w:t>
      </w:r>
      <w:r w:rsidR="008541FC">
        <w:rPr>
          <w:rFonts w:ascii="Arial" w:hAnsi="Arial" w:cs="Arial"/>
          <w:b/>
          <w:color w:val="000000"/>
          <w:sz w:val="22"/>
          <w:szCs w:val="22"/>
          <w:u w:val="single"/>
        </w:rPr>
        <w:t>7</w:t>
      </w:r>
      <w:r w:rsidRPr="006A5168">
        <w:rPr>
          <w:rFonts w:ascii="Arial" w:hAnsi="Arial" w:cs="Arial"/>
          <w:b/>
          <w:color w:val="000000"/>
          <w:sz w:val="22"/>
          <w:szCs w:val="22"/>
          <w:u w:val="single"/>
        </w:rPr>
        <w:t>6 AT INEZA</w:t>
      </w:r>
    </w:p>
    <w:p w14:paraId="753DC91D" w14:textId="77777777" w:rsidR="001F6E33" w:rsidRPr="006A5168" w:rsidRDefault="001F6E33" w:rsidP="001F6E33">
      <w:pPr>
        <w:spacing w:line="360" w:lineRule="auto"/>
        <w:jc w:val="center"/>
        <w:rPr>
          <w:rFonts w:ascii="Arial" w:hAnsi="Arial" w:cs="Arial"/>
          <w:b/>
          <w:color w:val="000000"/>
          <w:sz w:val="22"/>
          <w:szCs w:val="22"/>
          <w:u w:val="single"/>
        </w:rPr>
      </w:pPr>
      <w:r w:rsidRPr="006A5168">
        <w:rPr>
          <w:rFonts w:ascii="Arial" w:hAnsi="Arial" w:cs="Arial"/>
          <w:b/>
          <w:color w:val="000000"/>
          <w:sz w:val="22"/>
          <w:szCs w:val="22"/>
        </w:rPr>
        <w:t xml:space="preserve"> </w:t>
      </w:r>
      <w:r w:rsidRPr="006A5168">
        <w:rPr>
          <w:rFonts w:ascii="Arial" w:hAnsi="Arial" w:cs="Arial"/>
          <w:b/>
          <w:color w:val="000000"/>
          <w:sz w:val="22"/>
          <w:szCs w:val="22"/>
          <w:u w:val="single"/>
        </w:rPr>
        <w:t>PRICE KSHS.20, 000,000.00</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6324"/>
        <w:gridCol w:w="1440"/>
      </w:tblGrid>
      <w:tr w:rsidR="001F6E33" w:rsidRPr="006A5168" w14:paraId="22D6545C" w14:textId="77777777" w:rsidTr="004B5AE0">
        <w:tc>
          <w:tcPr>
            <w:tcW w:w="810" w:type="dxa"/>
          </w:tcPr>
          <w:p w14:paraId="5E594CCD" w14:textId="77777777" w:rsidR="001F6E33" w:rsidRPr="006A5168" w:rsidRDefault="001F6E33" w:rsidP="004B5AE0">
            <w:pPr>
              <w:tabs>
                <w:tab w:val="left" w:pos="1485"/>
              </w:tabs>
              <w:spacing w:line="360" w:lineRule="auto"/>
              <w:jc w:val="both"/>
              <w:rPr>
                <w:rFonts w:ascii="Arial" w:hAnsi="Arial" w:cs="Arial"/>
                <w:b/>
                <w:sz w:val="22"/>
                <w:szCs w:val="22"/>
                <w:u w:val="single"/>
              </w:rPr>
            </w:pPr>
          </w:p>
        </w:tc>
        <w:tc>
          <w:tcPr>
            <w:tcW w:w="6324" w:type="dxa"/>
          </w:tcPr>
          <w:p w14:paraId="22E44AA3" w14:textId="77777777" w:rsidR="001F6E33" w:rsidRPr="006A5168" w:rsidRDefault="001F6E33" w:rsidP="004B5AE0">
            <w:pPr>
              <w:tabs>
                <w:tab w:val="left" w:pos="1485"/>
              </w:tabs>
              <w:spacing w:line="360" w:lineRule="auto"/>
              <w:jc w:val="both"/>
              <w:rPr>
                <w:rFonts w:ascii="Arial" w:hAnsi="Arial" w:cs="Arial"/>
                <w:b/>
                <w:sz w:val="22"/>
                <w:szCs w:val="22"/>
              </w:rPr>
            </w:pPr>
            <w:r w:rsidRPr="006A5168">
              <w:rPr>
                <w:rFonts w:ascii="Arial" w:hAnsi="Arial" w:cs="Arial"/>
                <w:b/>
                <w:sz w:val="22"/>
                <w:szCs w:val="22"/>
              </w:rPr>
              <w:t>PARTICULARS:</w:t>
            </w:r>
          </w:p>
        </w:tc>
        <w:tc>
          <w:tcPr>
            <w:tcW w:w="1440" w:type="dxa"/>
          </w:tcPr>
          <w:p w14:paraId="2B1013DA" w14:textId="77777777" w:rsidR="001F6E33" w:rsidRPr="006A5168" w:rsidRDefault="001F6E33" w:rsidP="004B5AE0">
            <w:pPr>
              <w:tabs>
                <w:tab w:val="left" w:pos="1485"/>
              </w:tabs>
              <w:spacing w:line="360" w:lineRule="auto"/>
              <w:jc w:val="both"/>
              <w:rPr>
                <w:rFonts w:ascii="Arial" w:hAnsi="Arial" w:cs="Arial"/>
                <w:b/>
                <w:sz w:val="22"/>
                <w:szCs w:val="22"/>
              </w:rPr>
            </w:pPr>
            <w:r w:rsidRPr="006A5168">
              <w:rPr>
                <w:rFonts w:ascii="Arial" w:hAnsi="Arial" w:cs="Arial"/>
                <w:b/>
                <w:sz w:val="22"/>
                <w:szCs w:val="22"/>
              </w:rPr>
              <w:t>AMOUNT IN KSHS.</w:t>
            </w:r>
          </w:p>
        </w:tc>
      </w:tr>
      <w:tr w:rsidR="001F6E33" w:rsidRPr="006A5168" w14:paraId="26D59A4A" w14:textId="77777777" w:rsidTr="004B5AE0">
        <w:trPr>
          <w:trHeight w:val="1484"/>
        </w:trPr>
        <w:tc>
          <w:tcPr>
            <w:tcW w:w="810" w:type="dxa"/>
          </w:tcPr>
          <w:p w14:paraId="136F0FD0" w14:textId="77777777" w:rsidR="001F6E33" w:rsidRPr="006A5168" w:rsidRDefault="001F6E33" w:rsidP="001F6E33">
            <w:pPr>
              <w:widowControl/>
              <w:numPr>
                <w:ilvl w:val="0"/>
                <w:numId w:val="21"/>
              </w:numPr>
              <w:tabs>
                <w:tab w:val="left" w:pos="1485"/>
              </w:tabs>
              <w:spacing w:line="360" w:lineRule="auto"/>
              <w:jc w:val="both"/>
              <w:rPr>
                <w:rFonts w:ascii="Arial" w:hAnsi="Arial" w:cs="Arial"/>
                <w:b/>
                <w:sz w:val="22"/>
                <w:szCs w:val="22"/>
                <w:u w:val="single"/>
              </w:rPr>
            </w:pPr>
          </w:p>
        </w:tc>
        <w:tc>
          <w:tcPr>
            <w:tcW w:w="6324" w:type="dxa"/>
          </w:tcPr>
          <w:p w14:paraId="26BE4F7E" w14:textId="77777777" w:rsidR="001F6E33" w:rsidRPr="005B6A8B" w:rsidRDefault="001F6E33" w:rsidP="001F6E33">
            <w:pPr>
              <w:widowControl/>
              <w:numPr>
                <w:ilvl w:val="0"/>
                <w:numId w:val="24"/>
              </w:numPr>
              <w:tabs>
                <w:tab w:val="left" w:pos="432"/>
              </w:tabs>
              <w:spacing w:line="360" w:lineRule="auto"/>
              <w:jc w:val="both"/>
              <w:rPr>
                <w:rFonts w:ascii="Arial" w:hAnsi="Arial" w:cs="Arial"/>
                <w:sz w:val="22"/>
                <w:szCs w:val="22"/>
                <w:highlight w:val="yellow"/>
                <w:rPrChange w:id="74" w:author="Mishti Vora" w:date="2020-10-08T12:45:00Z">
                  <w:rPr>
                    <w:rFonts w:ascii="Arial" w:hAnsi="Arial" w:cs="Arial"/>
                    <w:sz w:val="22"/>
                    <w:szCs w:val="22"/>
                  </w:rPr>
                </w:rPrChange>
              </w:rPr>
            </w:pPr>
            <w:r w:rsidRPr="005B6A8B">
              <w:rPr>
                <w:rFonts w:ascii="Arial" w:hAnsi="Arial" w:cs="Arial"/>
                <w:sz w:val="22"/>
                <w:szCs w:val="22"/>
                <w:highlight w:val="yellow"/>
                <w:rPrChange w:id="75" w:author="Mishti Vora" w:date="2020-10-08T12:45:00Z">
                  <w:rPr>
                    <w:rFonts w:ascii="Arial" w:hAnsi="Arial" w:cs="Arial"/>
                    <w:sz w:val="22"/>
                    <w:szCs w:val="22"/>
                  </w:rPr>
                </w:rPrChange>
              </w:rPr>
              <w:t>Legal fees payable calculated at 1% of the purchase price...............................................................................</w:t>
            </w:r>
          </w:p>
          <w:p w14:paraId="6DFC5FB3" w14:textId="77777777" w:rsidR="001F6E33" w:rsidRPr="005B6A8B" w:rsidRDefault="001F6E33" w:rsidP="004B5AE0">
            <w:pPr>
              <w:pStyle w:val="NoSpacing"/>
              <w:rPr>
                <w:rFonts w:ascii="Arial" w:hAnsi="Arial" w:cs="Arial"/>
                <w:highlight w:val="yellow"/>
                <w:rPrChange w:id="76" w:author="Mishti Vora" w:date="2020-10-08T12:45:00Z">
                  <w:rPr>
                    <w:rFonts w:ascii="Arial" w:hAnsi="Arial" w:cs="Arial"/>
                  </w:rPr>
                </w:rPrChange>
              </w:rPr>
            </w:pPr>
          </w:p>
          <w:p w14:paraId="05F04872" w14:textId="77777777" w:rsidR="001F6E33" w:rsidRPr="005B6A8B" w:rsidRDefault="001F6E33" w:rsidP="001F6E33">
            <w:pPr>
              <w:widowControl/>
              <w:numPr>
                <w:ilvl w:val="0"/>
                <w:numId w:val="24"/>
              </w:numPr>
              <w:tabs>
                <w:tab w:val="left" w:pos="432"/>
              </w:tabs>
              <w:spacing w:line="360" w:lineRule="auto"/>
              <w:rPr>
                <w:rFonts w:ascii="Arial" w:hAnsi="Arial" w:cs="Arial"/>
                <w:sz w:val="22"/>
                <w:szCs w:val="22"/>
                <w:highlight w:val="yellow"/>
                <w:rPrChange w:id="77" w:author="Mishti Vora" w:date="2020-10-08T12:45:00Z">
                  <w:rPr>
                    <w:rFonts w:ascii="Arial" w:hAnsi="Arial" w:cs="Arial"/>
                    <w:sz w:val="22"/>
                    <w:szCs w:val="22"/>
                  </w:rPr>
                </w:rPrChange>
              </w:rPr>
            </w:pPr>
            <w:r w:rsidRPr="005B6A8B">
              <w:rPr>
                <w:rFonts w:ascii="Arial" w:hAnsi="Arial" w:cs="Arial"/>
                <w:sz w:val="22"/>
                <w:szCs w:val="22"/>
                <w:highlight w:val="yellow"/>
                <w:rPrChange w:id="78" w:author="Mishti Vora" w:date="2020-10-08T12:45:00Z">
                  <w:rPr>
                    <w:rFonts w:ascii="Arial" w:hAnsi="Arial" w:cs="Arial"/>
                    <w:sz w:val="22"/>
                    <w:szCs w:val="22"/>
                  </w:rPr>
                </w:rPrChange>
              </w:rPr>
              <w:t>V.A.T on the Legal Fees @14%.......................................</w:t>
            </w:r>
          </w:p>
          <w:p w14:paraId="6E17FEF9" w14:textId="77777777" w:rsidR="001F6E33" w:rsidRPr="005B6A8B" w:rsidRDefault="001F6E33" w:rsidP="004B5AE0">
            <w:pPr>
              <w:pStyle w:val="NoSpacing"/>
              <w:rPr>
                <w:rFonts w:ascii="Arial" w:hAnsi="Arial" w:cs="Arial"/>
                <w:highlight w:val="yellow"/>
                <w:rPrChange w:id="79" w:author="Mishti Vora" w:date="2020-10-08T12:45:00Z">
                  <w:rPr>
                    <w:rFonts w:ascii="Arial" w:hAnsi="Arial" w:cs="Arial"/>
                  </w:rPr>
                </w:rPrChange>
              </w:rPr>
            </w:pPr>
          </w:p>
          <w:p w14:paraId="299D9430" w14:textId="77777777" w:rsidR="001F6E33" w:rsidRPr="005B6A8B" w:rsidRDefault="001F6E33" w:rsidP="001F6E33">
            <w:pPr>
              <w:widowControl/>
              <w:numPr>
                <w:ilvl w:val="0"/>
                <w:numId w:val="24"/>
              </w:numPr>
              <w:tabs>
                <w:tab w:val="left" w:pos="432"/>
              </w:tabs>
              <w:spacing w:line="360" w:lineRule="auto"/>
              <w:rPr>
                <w:rFonts w:ascii="Arial" w:hAnsi="Arial" w:cs="Arial"/>
                <w:sz w:val="22"/>
                <w:szCs w:val="22"/>
                <w:highlight w:val="yellow"/>
                <w:rPrChange w:id="80" w:author="Mishti Vora" w:date="2020-10-08T12:45:00Z">
                  <w:rPr>
                    <w:rFonts w:ascii="Arial" w:hAnsi="Arial" w:cs="Arial"/>
                    <w:sz w:val="22"/>
                    <w:szCs w:val="22"/>
                  </w:rPr>
                </w:rPrChange>
              </w:rPr>
            </w:pPr>
            <w:r w:rsidRPr="005B6A8B">
              <w:rPr>
                <w:rFonts w:ascii="Arial" w:hAnsi="Arial" w:cs="Arial"/>
                <w:b/>
                <w:sz w:val="22"/>
                <w:szCs w:val="22"/>
                <w:highlight w:val="yellow"/>
                <w:rPrChange w:id="81" w:author="Mishti Vora" w:date="2020-10-08T12:45:00Z">
                  <w:rPr>
                    <w:rFonts w:ascii="Arial" w:hAnsi="Arial" w:cs="Arial"/>
                    <w:b/>
                    <w:sz w:val="22"/>
                    <w:szCs w:val="22"/>
                  </w:rPr>
                </w:rPrChange>
              </w:rPr>
              <w:t>Total……………………………………………………………</w:t>
            </w:r>
          </w:p>
        </w:tc>
        <w:tc>
          <w:tcPr>
            <w:tcW w:w="1440" w:type="dxa"/>
          </w:tcPr>
          <w:p w14:paraId="1D4AC77D" w14:textId="77777777" w:rsidR="001F6E33" w:rsidRPr="006A5168" w:rsidRDefault="001F6E33" w:rsidP="004B5AE0">
            <w:pPr>
              <w:tabs>
                <w:tab w:val="left" w:pos="1485"/>
              </w:tabs>
              <w:spacing w:line="360" w:lineRule="auto"/>
              <w:jc w:val="both"/>
              <w:rPr>
                <w:rFonts w:ascii="Arial" w:hAnsi="Arial" w:cs="Arial"/>
                <w:sz w:val="22"/>
                <w:szCs w:val="22"/>
              </w:rPr>
            </w:pPr>
          </w:p>
          <w:p w14:paraId="58D3B5EA"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 xml:space="preserve">  200,000.00</w:t>
            </w:r>
          </w:p>
          <w:p w14:paraId="4CF6B1FE"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 xml:space="preserve">    28,000.00</w:t>
            </w:r>
          </w:p>
          <w:p w14:paraId="2F172AE7" w14:textId="77777777" w:rsidR="001F6E33" w:rsidRPr="006A5168" w:rsidRDefault="001F6E33" w:rsidP="004B5AE0">
            <w:pPr>
              <w:tabs>
                <w:tab w:val="left" w:pos="1485"/>
              </w:tabs>
              <w:spacing w:line="360" w:lineRule="auto"/>
              <w:jc w:val="both"/>
              <w:rPr>
                <w:rFonts w:ascii="Arial" w:hAnsi="Arial" w:cs="Arial"/>
                <w:b/>
                <w:sz w:val="22"/>
                <w:szCs w:val="22"/>
              </w:rPr>
            </w:pPr>
            <w:r w:rsidRPr="006A5168">
              <w:rPr>
                <w:rFonts w:ascii="Arial" w:hAnsi="Arial" w:cs="Arial"/>
                <w:b/>
                <w:sz w:val="22"/>
                <w:szCs w:val="22"/>
              </w:rPr>
              <w:t xml:space="preserve">  228,000.00</w:t>
            </w:r>
          </w:p>
        </w:tc>
      </w:tr>
      <w:tr w:rsidR="001F6E33" w:rsidRPr="006A5168" w14:paraId="3BEF8CF9" w14:textId="77777777" w:rsidTr="004B5AE0">
        <w:trPr>
          <w:trHeight w:val="458"/>
        </w:trPr>
        <w:tc>
          <w:tcPr>
            <w:tcW w:w="810" w:type="dxa"/>
          </w:tcPr>
          <w:p w14:paraId="6B8CCF77" w14:textId="77777777" w:rsidR="001F6E33" w:rsidRPr="006A5168" w:rsidRDefault="001F6E33" w:rsidP="001F6E33">
            <w:pPr>
              <w:widowControl/>
              <w:numPr>
                <w:ilvl w:val="0"/>
                <w:numId w:val="21"/>
              </w:numPr>
              <w:tabs>
                <w:tab w:val="left" w:pos="1485"/>
              </w:tabs>
              <w:spacing w:line="360" w:lineRule="auto"/>
              <w:jc w:val="both"/>
              <w:rPr>
                <w:rFonts w:ascii="Arial" w:hAnsi="Arial" w:cs="Arial"/>
                <w:b/>
                <w:sz w:val="22"/>
                <w:szCs w:val="22"/>
                <w:u w:val="single"/>
              </w:rPr>
            </w:pPr>
          </w:p>
        </w:tc>
        <w:tc>
          <w:tcPr>
            <w:tcW w:w="6324" w:type="dxa"/>
          </w:tcPr>
          <w:p w14:paraId="13FFE61E"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 xml:space="preserve">Stamp duty on the Sale Agreement </w:t>
            </w:r>
          </w:p>
        </w:tc>
        <w:tc>
          <w:tcPr>
            <w:tcW w:w="1440" w:type="dxa"/>
          </w:tcPr>
          <w:p w14:paraId="5B2BD74D"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 xml:space="preserve">         500.00</w:t>
            </w:r>
          </w:p>
        </w:tc>
      </w:tr>
      <w:tr w:rsidR="001F6E33" w:rsidRPr="006A5168" w14:paraId="11A546FF" w14:textId="77777777" w:rsidTr="004B5AE0">
        <w:trPr>
          <w:trHeight w:val="458"/>
        </w:trPr>
        <w:tc>
          <w:tcPr>
            <w:tcW w:w="810" w:type="dxa"/>
          </w:tcPr>
          <w:p w14:paraId="70000ACA" w14:textId="77777777" w:rsidR="001F6E33" w:rsidRPr="006A5168" w:rsidRDefault="001F6E33" w:rsidP="001F6E33">
            <w:pPr>
              <w:widowControl/>
              <w:numPr>
                <w:ilvl w:val="0"/>
                <w:numId w:val="21"/>
              </w:numPr>
              <w:tabs>
                <w:tab w:val="left" w:pos="1485"/>
              </w:tabs>
              <w:spacing w:line="360" w:lineRule="auto"/>
              <w:jc w:val="both"/>
              <w:rPr>
                <w:rFonts w:ascii="Arial" w:hAnsi="Arial" w:cs="Arial"/>
                <w:b/>
                <w:sz w:val="22"/>
                <w:szCs w:val="22"/>
                <w:u w:val="single"/>
              </w:rPr>
            </w:pPr>
          </w:p>
        </w:tc>
        <w:tc>
          <w:tcPr>
            <w:tcW w:w="6324" w:type="dxa"/>
          </w:tcPr>
          <w:p w14:paraId="4CAADB85"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Stamp duty on the Lease to be calculated @ 4% of the Value to be assessed by the Government Valuer</w:t>
            </w:r>
          </w:p>
        </w:tc>
        <w:tc>
          <w:tcPr>
            <w:tcW w:w="1440" w:type="dxa"/>
          </w:tcPr>
          <w:p w14:paraId="51B46C22"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highlight w:val="yellow"/>
              </w:rPr>
              <w:t>TBA</w:t>
            </w:r>
          </w:p>
        </w:tc>
      </w:tr>
      <w:tr w:rsidR="001F6E33" w:rsidRPr="006A5168" w14:paraId="065B32D8" w14:textId="77777777" w:rsidTr="004B5AE0">
        <w:trPr>
          <w:trHeight w:val="458"/>
        </w:trPr>
        <w:tc>
          <w:tcPr>
            <w:tcW w:w="810" w:type="dxa"/>
          </w:tcPr>
          <w:p w14:paraId="0CA154AB" w14:textId="77777777" w:rsidR="001F6E33" w:rsidRPr="006A5168" w:rsidRDefault="001F6E33" w:rsidP="001F6E33">
            <w:pPr>
              <w:widowControl/>
              <w:numPr>
                <w:ilvl w:val="0"/>
                <w:numId w:val="21"/>
              </w:numPr>
              <w:tabs>
                <w:tab w:val="left" w:pos="1485"/>
              </w:tabs>
              <w:spacing w:line="360" w:lineRule="auto"/>
              <w:jc w:val="both"/>
              <w:rPr>
                <w:rFonts w:ascii="Arial" w:hAnsi="Arial" w:cs="Arial"/>
                <w:b/>
                <w:sz w:val="22"/>
                <w:szCs w:val="22"/>
                <w:u w:val="single"/>
              </w:rPr>
            </w:pPr>
          </w:p>
        </w:tc>
        <w:tc>
          <w:tcPr>
            <w:tcW w:w="6324" w:type="dxa"/>
          </w:tcPr>
          <w:p w14:paraId="2439E828"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Bank Charges on payment of Stamp duty.</w:t>
            </w:r>
          </w:p>
        </w:tc>
        <w:tc>
          <w:tcPr>
            <w:tcW w:w="1440" w:type="dxa"/>
          </w:tcPr>
          <w:p w14:paraId="5C8C1DAC"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 xml:space="preserve">         500.00</w:t>
            </w:r>
          </w:p>
        </w:tc>
      </w:tr>
      <w:tr w:rsidR="001F6E33" w:rsidRPr="006A5168" w14:paraId="640C4852" w14:textId="77777777" w:rsidTr="004B5AE0">
        <w:tc>
          <w:tcPr>
            <w:tcW w:w="810" w:type="dxa"/>
          </w:tcPr>
          <w:p w14:paraId="73BA3666" w14:textId="77777777" w:rsidR="001F6E33" w:rsidRPr="006A5168" w:rsidRDefault="001F6E33" w:rsidP="001F6E33">
            <w:pPr>
              <w:widowControl/>
              <w:numPr>
                <w:ilvl w:val="0"/>
                <w:numId w:val="21"/>
              </w:numPr>
              <w:tabs>
                <w:tab w:val="left" w:pos="1485"/>
              </w:tabs>
              <w:spacing w:line="360" w:lineRule="auto"/>
              <w:jc w:val="both"/>
              <w:rPr>
                <w:rFonts w:ascii="Arial" w:hAnsi="Arial" w:cs="Arial"/>
                <w:b/>
                <w:sz w:val="22"/>
                <w:szCs w:val="22"/>
                <w:u w:val="single"/>
              </w:rPr>
            </w:pPr>
          </w:p>
        </w:tc>
        <w:tc>
          <w:tcPr>
            <w:tcW w:w="6324" w:type="dxa"/>
          </w:tcPr>
          <w:p w14:paraId="49C5CE28"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Registration and Valuation incidentals.</w:t>
            </w:r>
          </w:p>
        </w:tc>
        <w:tc>
          <w:tcPr>
            <w:tcW w:w="1440" w:type="dxa"/>
          </w:tcPr>
          <w:p w14:paraId="4482ABF9"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 xml:space="preserve">    25,000.00</w:t>
            </w:r>
          </w:p>
        </w:tc>
      </w:tr>
      <w:tr w:rsidR="001F6E33" w:rsidRPr="006A5168" w14:paraId="592EC9F2" w14:textId="77777777" w:rsidTr="004B5AE0">
        <w:tc>
          <w:tcPr>
            <w:tcW w:w="810" w:type="dxa"/>
          </w:tcPr>
          <w:p w14:paraId="463F5BF6" w14:textId="77777777" w:rsidR="001F6E33" w:rsidRPr="006A5168" w:rsidRDefault="001F6E33" w:rsidP="001F6E33">
            <w:pPr>
              <w:widowControl/>
              <w:numPr>
                <w:ilvl w:val="0"/>
                <w:numId w:val="21"/>
              </w:numPr>
              <w:tabs>
                <w:tab w:val="left" w:pos="1485"/>
              </w:tabs>
              <w:spacing w:line="360" w:lineRule="auto"/>
              <w:jc w:val="both"/>
              <w:rPr>
                <w:rFonts w:ascii="Arial" w:hAnsi="Arial" w:cs="Arial"/>
                <w:b/>
                <w:sz w:val="22"/>
                <w:szCs w:val="22"/>
                <w:u w:val="single"/>
              </w:rPr>
            </w:pPr>
          </w:p>
        </w:tc>
        <w:tc>
          <w:tcPr>
            <w:tcW w:w="6324" w:type="dxa"/>
          </w:tcPr>
          <w:p w14:paraId="07B7D4F9"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Consent to lease</w:t>
            </w:r>
          </w:p>
        </w:tc>
        <w:tc>
          <w:tcPr>
            <w:tcW w:w="1440" w:type="dxa"/>
          </w:tcPr>
          <w:p w14:paraId="3271F773"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 xml:space="preserve">      4,000.00</w:t>
            </w:r>
          </w:p>
        </w:tc>
      </w:tr>
      <w:tr w:rsidR="001F6E33" w:rsidRPr="006A5168" w14:paraId="2A5151DA" w14:textId="77777777" w:rsidTr="004B5AE0">
        <w:tc>
          <w:tcPr>
            <w:tcW w:w="810" w:type="dxa"/>
          </w:tcPr>
          <w:p w14:paraId="73063A94" w14:textId="77777777" w:rsidR="001F6E33" w:rsidRPr="006A5168" w:rsidRDefault="001F6E33" w:rsidP="001F6E33">
            <w:pPr>
              <w:widowControl/>
              <w:numPr>
                <w:ilvl w:val="0"/>
                <w:numId w:val="21"/>
              </w:numPr>
              <w:tabs>
                <w:tab w:val="left" w:pos="1485"/>
              </w:tabs>
              <w:spacing w:line="360" w:lineRule="auto"/>
              <w:jc w:val="both"/>
              <w:rPr>
                <w:rFonts w:ascii="Arial" w:hAnsi="Arial" w:cs="Arial"/>
                <w:b/>
                <w:sz w:val="22"/>
                <w:szCs w:val="22"/>
                <w:u w:val="single"/>
              </w:rPr>
            </w:pPr>
          </w:p>
        </w:tc>
        <w:tc>
          <w:tcPr>
            <w:tcW w:w="6324" w:type="dxa"/>
          </w:tcPr>
          <w:p w14:paraId="51022EA9"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Registration cost for the registration of the floor plan</w:t>
            </w:r>
          </w:p>
        </w:tc>
        <w:tc>
          <w:tcPr>
            <w:tcW w:w="1440" w:type="dxa"/>
          </w:tcPr>
          <w:p w14:paraId="5BC4DCA3"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 xml:space="preserve">      1,000.00</w:t>
            </w:r>
          </w:p>
        </w:tc>
      </w:tr>
      <w:tr w:rsidR="001F6E33" w:rsidRPr="006A5168" w14:paraId="352363DC" w14:textId="77777777" w:rsidTr="004B5AE0">
        <w:trPr>
          <w:trHeight w:val="703"/>
        </w:trPr>
        <w:tc>
          <w:tcPr>
            <w:tcW w:w="810" w:type="dxa"/>
          </w:tcPr>
          <w:p w14:paraId="0CBDDC9C" w14:textId="77777777" w:rsidR="001F6E33" w:rsidRPr="006A5168" w:rsidRDefault="001F6E33" w:rsidP="001F6E33">
            <w:pPr>
              <w:widowControl/>
              <w:numPr>
                <w:ilvl w:val="0"/>
                <w:numId w:val="21"/>
              </w:numPr>
              <w:tabs>
                <w:tab w:val="left" w:pos="1485"/>
              </w:tabs>
              <w:spacing w:line="360" w:lineRule="auto"/>
              <w:jc w:val="both"/>
              <w:rPr>
                <w:rFonts w:ascii="Arial" w:hAnsi="Arial" w:cs="Arial"/>
                <w:b/>
                <w:sz w:val="22"/>
                <w:szCs w:val="22"/>
                <w:u w:val="single"/>
              </w:rPr>
            </w:pPr>
          </w:p>
        </w:tc>
        <w:tc>
          <w:tcPr>
            <w:tcW w:w="6324" w:type="dxa"/>
          </w:tcPr>
          <w:p w14:paraId="6AC4F9ED"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Apportioned share in the formation of the Management Company</w:t>
            </w:r>
          </w:p>
        </w:tc>
        <w:tc>
          <w:tcPr>
            <w:tcW w:w="1440" w:type="dxa"/>
          </w:tcPr>
          <w:p w14:paraId="21B4EE36"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 xml:space="preserve">      5,000.00</w:t>
            </w:r>
          </w:p>
        </w:tc>
      </w:tr>
      <w:tr w:rsidR="001F6E33" w:rsidRPr="006A5168" w14:paraId="23D37682" w14:textId="77777777" w:rsidTr="004B5AE0">
        <w:tc>
          <w:tcPr>
            <w:tcW w:w="810" w:type="dxa"/>
          </w:tcPr>
          <w:p w14:paraId="29BACB63" w14:textId="77777777" w:rsidR="001F6E33" w:rsidRPr="006A5168" w:rsidRDefault="001F6E33" w:rsidP="001F6E33">
            <w:pPr>
              <w:widowControl/>
              <w:numPr>
                <w:ilvl w:val="0"/>
                <w:numId w:val="21"/>
              </w:numPr>
              <w:tabs>
                <w:tab w:val="left" w:pos="1485"/>
              </w:tabs>
              <w:spacing w:line="360" w:lineRule="auto"/>
              <w:jc w:val="both"/>
              <w:rPr>
                <w:rFonts w:ascii="Arial" w:hAnsi="Arial" w:cs="Arial"/>
                <w:b/>
                <w:sz w:val="22"/>
                <w:szCs w:val="22"/>
                <w:u w:val="single"/>
              </w:rPr>
            </w:pPr>
          </w:p>
        </w:tc>
        <w:tc>
          <w:tcPr>
            <w:tcW w:w="6324" w:type="dxa"/>
          </w:tcPr>
          <w:p w14:paraId="7E194DFB"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 xml:space="preserve">Apportioned share in the transfer and registration of the Reversionary Interest and the general restructuring of the management company </w:t>
            </w:r>
          </w:p>
        </w:tc>
        <w:tc>
          <w:tcPr>
            <w:tcW w:w="1440" w:type="dxa"/>
          </w:tcPr>
          <w:p w14:paraId="2BD19F27"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 xml:space="preserve">    20,000.00</w:t>
            </w:r>
          </w:p>
        </w:tc>
      </w:tr>
      <w:tr w:rsidR="001F6E33" w:rsidRPr="006A5168" w14:paraId="49DB8DB4" w14:textId="77777777" w:rsidTr="004B5AE0">
        <w:tc>
          <w:tcPr>
            <w:tcW w:w="810" w:type="dxa"/>
          </w:tcPr>
          <w:p w14:paraId="02761CD1" w14:textId="77777777" w:rsidR="001F6E33" w:rsidRPr="006A5168" w:rsidRDefault="001F6E33" w:rsidP="001F6E33">
            <w:pPr>
              <w:widowControl/>
              <w:numPr>
                <w:ilvl w:val="0"/>
                <w:numId w:val="21"/>
              </w:numPr>
              <w:tabs>
                <w:tab w:val="left" w:pos="1485"/>
              </w:tabs>
              <w:spacing w:line="360" w:lineRule="auto"/>
              <w:jc w:val="both"/>
              <w:rPr>
                <w:rFonts w:ascii="Arial" w:hAnsi="Arial" w:cs="Arial"/>
                <w:b/>
                <w:sz w:val="22"/>
                <w:szCs w:val="22"/>
                <w:u w:val="single"/>
              </w:rPr>
            </w:pPr>
          </w:p>
        </w:tc>
        <w:tc>
          <w:tcPr>
            <w:tcW w:w="6324" w:type="dxa"/>
          </w:tcPr>
          <w:p w14:paraId="083C2B43"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Purchase of One (1) share in the Court Management Company</w:t>
            </w:r>
          </w:p>
        </w:tc>
        <w:tc>
          <w:tcPr>
            <w:tcW w:w="1440" w:type="dxa"/>
          </w:tcPr>
          <w:p w14:paraId="075458B3"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 xml:space="preserve">      5,000.00</w:t>
            </w:r>
          </w:p>
        </w:tc>
      </w:tr>
      <w:tr w:rsidR="001F6E33" w:rsidRPr="006A5168" w14:paraId="538BF73C" w14:textId="77777777" w:rsidTr="004B5AE0">
        <w:trPr>
          <w:trHeight w:val="352"/>
        </w:trPr>
        <w:tc>
          <w:tcPr>
            <w:tcW w:w="810" w:type="dxa"/>
          </w:tcPr>
          <w:p w14:paraId="06D8164D" w14:textId="77777777" w:rsidR="001F6E33" w:rsidRPr="006A5168" w:rsidRDefault="001F6E33" w:rsidP="001F6E33">
            <w:pPr>
              <w:widowControl/>
              <w:numPr>
                <w:ilvl w:val="0"/>
                <w:numId w:val="21"/>
              </w:numPr>
              <w:tabs>
                <w:tab w:val="left" w:pos="1485"/>
              </w:tabs>
              <w:spacing w:line="360" w:lineRule="auto"/>
              <w:jc w:val="both"/>
              <w:rPr>
                <w:rFonts w:ascii="Arial" w:hAnsi="Arial" w:cs="Arial"/>
                <w:b/>
                <w:sz w:val="22"/>
                <w:szCs w:val="22"/>
                <w:u w:val="single"/>
              </w:rPr>
            </w:pPr>
          </w:p>
        </w:tc>
        <w:tc>
          <w:tcPr>
            <w:tcW w:w="6324" w:type="dxa"/>
          </w:tcPr>
          <w:p w14:paraId="2ADC47BD"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 xml:space="preserve">Water and Electricity meter deposit </w:t>
            </w:r>
          </w:p>
        </w:tc>
        <w:tc>
          <w:tcPr>
            <w:tcW w:w="1440" w:type="dxa"/>
          </w:tcPr>
          <w:p w14:paraId="5FB8E73D" w14:textId="77777777" w:rsidR="001F6E33" w:rsidRPr="006A5168" w:rsidRDefault="001F6E33" w:rsidP="004B5AE0">
            <w:pPr>
              <w:tabs>
                <w:tab w:val="left" w:pos="1485"/>
              </w:tabs>
              <w:spacing w:line="360" w:lineRule="auto"/>
              <w:jc w:val="both"/>
              <w:rPr>
                <w:rFonts w:ascii="Arial" w:hAnsi="Arial" w:cs="Arial"/>
                <w:sz w:val="22"/>
                <w:szCs w:val="22"/>
                <w:highlight w:val="yellow"/>
              </w:rPr>
            </w:pPr>
            <w:r w:rsidRPr="006A5168">
              <w:rPr>
                <w:rFonts w:ascii="Arial" w:hAnsi="Arial" w:cs="Arial"/>
                <w:sz w:val="22"/>
                <w:szCs w:val="22"/>
              </w:rPr>
              <w:t xml:space="preserve">    10,000.00</w:t>
            </w:r>
          </w:p>
        </w:tc>
      </w:tr>
      <w:tr w:rsidR="001F6E33" w:rsidRPr="006A5168" w14:paraId="2BAC5FCF" w14:textId="77777777" w:rsidTr="004B5AE0">
        <w:trPr>
          <w:trHeight w:val="658"/>
        </w:trPr>
        <w:tc>
          <w:tcPr>
            <w:tcW w:w="810" w:type="dxa"/>
          </w:tcPr>
          <w:p w14:paraId="3B989E1A" w14:textId="77777777" w:rsidR="001F6E33" w:rsidRPr="006A5168" w:rsidRDefault="001F6E33" w:rsidP="001F6E33">
            <w:pPr>
              <w:widowControl/>
              <w:numPr>
                <w:ilvl w:val="0"/>
                <w:numId w:val="21"/>
              </w:numPr>
              <w:tabs>
                <w:tab w:val="left" w:pos="1485"/>
              </w:tabs>
              <w:spacing w:line="360" w:lineRule="auto"/>
              <w:jc w:val="both"/>
              <w:rPr>
                <w:rFonts w:ascii="Arial" w:hAnsi="Arial" w:cs="Arial"/>
                <w:b/>
                <w:sz w:val="22"/>
                <w:szCs w:val="22"/>
                <w:u w:val="single"/>
              </w:rPr>
            </w:pPr>
          </w:p>
        </w:tc>
        <w:tc>
          <w:tcPr>
            <w:tcW w:w="6324" w:type="dxa"/>
          </w:tcPr>
          <w:p w14:paraId="68F61519"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Three month’s deposit on service charge at the rate of Kshs</w:t>
            </w:r>
            <w:proofErr w:type="gramStart"/>
            <w:r w:rsidRPr="006A5168">
              <w:rPr>
                <w:rFonts w:ascii="Arial" w:hAnsi="Arial" w:cs="Arial"/>
                <w:sz w:val="22"/>
                <w:szCs w:val="22"/>
              </w:rPr>
              <w:t>12,000./</w:t>
            </w:r>
            <w:proofErr w:type="gramEnd"/>
            <w:r w:rsidRPr="006A5168">
              <w:rPr>
                <w:rFonts w:ascii="Arial" w:hAnsi="Arial" w:cs="Arial"/>
                <w:sz w:val="22"/>
                <w:szCs w:val="22"/>
              </w:rPr>
              <w:t>- per month.</w:t>
            </w:r>
          </w:p>
        </w:tc>
        <w:tc>
          <w:tcPr>
            <w:tcW w:w="1440" w:type="dxa"/>
          </w:tcPr>
          <w:p w14:paraId="43944F20"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 xml:space="preserve">    36,000.00</w:t>
            </w:r>
          </w:p>
        </w:tc>
      </w:tr>
      <w:tr w:rsidR="001F6E33" w:rsidRPr="006A5168" w14:paraId="1B92DB04" w14:textId="77777777" w:rsidTr="004B5AE0">
        <w:trPr>
          <w:trHeight w:val="377"/>
        </w:trPr>
        <w:tc>
          <w:tcPr>
            <w:tcW w:w="810" w:type="dxa"/>
          </w:tcPr>
          <w:p w14:paraId="0EE4523B" w14:textId="77777777" w:rsidR="001F6E33" w:rsidRPr="006A5168" w:rsidRDefault="001F6E33" w:rsidP="001F6E33">
            <w:pPr>
              <w:widowControl/>
              <w:numPr>
                <w:ilvl w:val="0"/>
                <w:numId w:val="21"/>
              </w:numPr>
              <w:tabs>
                <w:tab w:val="left" w:pos="1485"/>
              </w:tabs>
              <w:spacing w:line="360" w:lineRule="auto"/>
              <w:jc w:val="both"/>
              <w:rPr>
                <w:rFonts w:ascii="Arial" w:hAnsi="Arial" w:cs="Arial"/>
                <w:b/>
                <w:sz w:val="22"/>
                <w:szCs w:val="22"/>
                <w:u w:val="single"/>
              </w:rPr>
            </w:pPr>
          </w:p>
        </w:tc>
        <w:tc>
          <w:tcPr>
            <w:tcW w:w="6324" w:type="dxa"/>
          </w:tcPr>
          <w:p w14:paraId="68336697"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 xml:space="preserve">Initial service charge </w:t>
            </w:r>
          </w:p>
        </w:tc>
        <w:tc>
          <w:tcPr>
            <w:tcW w:w="1440" w:type="dxa"/>
          </w:tcPr>
          <w:p w14:paraId="16F3A1CC"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 xml:space="preserve">    36,000.00</w:t>
            </w:r>
          </w:p>
        </w:tc>
      </w:tr>
      <w:tr w:rsidR="001F6E33" w:rsidRPr="006A5168" w14:paraId="4E04A752" w14:textId="77777777" w:rsidTr="004B5AE0">
        <w:tc>
          <w:tcPr>
            <w:tcW w:w="810" w:type="dxa"/>
          </w:tcPr>
          <w:p w14:paraId="6BE8DC00" w14:textId="77777777" w:rsidR="001F6E33" w:rsidRPr="006A5168" w:rsidRDefault="001F6E33" w:rsidP="001F6E33">
            <w:pPr>
              <w:widowControl/>
              <w:numPr>
                <w:ilvl w:val="0"/>
                <w:numId w:val="21"/>
              </w:numPr>
              <w:tabs>
                <w:tab w:val="left" w:pos="1485"/>
              </w:tabs>
              <w:spacing w:line="360" w:lineRule="auto"/>
              <w:jc w:val="both"/>
              <w:rPr>
                <w:rFonts w:ascii="Arial" w:hAnsi="Arial" w:cs="Arial"/>
                <w:b/>
                <w:sz w:val="22"/>
                <w:szCs w:val="22"/>
                <w:u w:val="single"/>
              </w:rPr>
            </w:pPr>
          </w:p>
        </w:tc>
        <w:tc>
          <w:tcPr>
            <w:tcW w:w="6324" w:type="dxa"/>
          </w:tcPr>
          <w:p w14:paraId="5F4CEB00"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Disbursements</w:t>
            </w:r>
          </w:p>
        </w:tc>
        <w:tc>
          <w:tcPr>
            <w:tcW w:w="1440" w:type="dxa"/>
          </w:tcPr>
          <w:p w14:paraId="24E05AB5" w14:textId="77777777" w:rsidR="001F6E33" w:rsidRPr="006A5168" w:rsidRDefault="001F6E33" w:rsidP="004B5AE0">
            <w:pPr>
              <w:tabs>
                <w:tab w:val="left" w:pos="1485"/>
              </w:tabs>
              <w:spacing w:line="360" w:lineRule="auto"/>
              <w:jc w:val="both"/>
              <w:rPr>
                <w:rFonts w:ascii="Arial" w:hAnsi="Arial" w:cs="Arial"/>
                <w:sz w:val="22"/>
                <w:szCs w:val="22"/>
              </w:rPr>
            </w:pPr>
            <w:r w:rsidRPr="006A5168">
              <w:rPr>
                <w:rFonts w:ascii="Arial" w:hAnsi="Arial" w:cs="Arial"/>
                <w:sz w:val="22"/>
                <w:szCs w:val="22"/>
              </w:rPr>
              <w:t xml:space="preserve">    15,000.00</w:t>
            </w:r>
          </w:p>
        </w:tc>
      </w:tr>
      <w:tr w:rsidR="001F6E33" w:rsidRPr="006A5168" w14:paraId="549D7A03" w14:textId="77777777" w:rsidTr="004B5AE0">
        <w:tc>
          <w:tcPr>
            <w:tcW w:w="7134" w:type="dxa"/>
            <w:gridSpan w:val="2"/>
          </w:tcPr>
          <w:p w14:paraId="2393DF44" w14:textId="77777777" w:rsidR="001F6E33" w:rsidRPr="006A5168" w:rsidRDefault="001F6E33" w:rsidP="004B5AE0">
            <w:pPr>
              <w:tabs>
                <w:tab w:val="left" w:pos="1485"/>
              </w:tabs>
              <w:spacing w:line="360" w:lineRule="auto"/>
              <w:jc w:val="both"/>
              <w:rPr>
                <w:rFonts w:ascii="Arial" w:hAnsi="Arial" w:cs="Arial"/>
                <w:b/>
                <w:sz w:val="22"/>
                <w:szCs w:val="22"/>
              </w:rPr>
            </w:pPr>
            <w:r w:rsidRPr="006A5168">
              <w:rPr>
                <w:rFonts w:ascii="Arial" w:hAnsi="Arial" w:cs="Arial"/>
                <w:b/>
                <w:sz w:val="22"/>
                <w:szCs w:val="22"/>
              </w:rPr>
              <w:t xml:space="preserve">TOTAL: </w:t>
            </w:r>
            <w:r w:rsidRPr="006A5168">
              <w:rPr>
                <w:rFonts w:ascii="Arial" w:hAnsi="Arial" w:cs="Arial"/>
                <w:sz w:val="22"/>
                <w:szCs w:val="22"/>
              </w:rPr>
              <w:t>exclusive of stamp duty on the Transfer</w:t>
            </w:r>
          </w:p>
        </w:tc>
        <w:tc>
          <w:tcPr>
            <w:tcW w:w="1440" w:type="dxa"/>
          </w:tcPr>
          <w:p w14:paraId="7AE8EB72" w14:textId="77777777" w:rsidR="001F6E33" w:rsidRPr="006A5168" w:rsidRDefault="001F6E33" w:rsidP="004B5AE0">
            <w:pPr>
              <w:tabs>
                <w:tab w:val="left" w:pos="1485"/>
              </w:tabs>
              <w:spacing w:line="360" w:lineRule="auto"/>
              <w:jc w:val="both"/>
              <w:rPr>
                <w:rFonts w:ascii="Arial" w:hAnsi="Arial" w:cs="Arial"/>
                <w:b/>
                <w:sz w:val="22"/>
                <w:szCs w:val="22"/>
              </w:rPr>
            </w:pPr>
            <w:r w:rsidRPr="006A5168">
              <w:rPr>
                <w:rFonts w:ascii="Arial" w:hAnsi="Arial" w:cs="Arial"/>
                <w:b/>
                <w:sz w:val="22"/>
                <w:szCs w:val="22"/>
              </w:rPr>
              <w:t>386,000.00</w:t>
            </w:r>
          </w:p>
        </w:tc>
      </w:tr>
    </w:tbl>
    <w:p w14:paraId="385E99D6" w14:textId="77777777" w:rsidR="008541FC" w:rsidRDefault="001F6E33" w:rsidP="008541FC">
      <w:pPr>
        <w:spacing w:after="200" w:line="360" w:lineRule="auto"/>
        <w:jc w:val="center"/>
        <w:rPr>
          <w:rFonts w:ascii="Arial" w:hAnsi="Arial" w:cs="Arial"/>
          <w:i/>
          <w:color w:val="000000"/>
          <w:sz w:val="22"/>
          <w:szCs w:val="22"/>
        </w:rPr>
      </w:pPr>
      <w:r w:rsidRPr="006A5168">
        <w:rPr>
          <w:rFonts w:ascii="Arial" w:hAnsi="Arial" w:cs="Arial"/>
          <w:i/>
          <w:color w:val="000000"/>
          <w:sz w:val="22"/>
          <w:szCs w:val="22"/>
        </w:rPr>
        <w:tab/>
      </w:r>
    </w:p>
    <w:p w14:paraId="20406AEE" w14:textId="77777777" w:rsidR="001F6E33" w:rsidRPr="008541FC" w:rsidRDefault="008541FC" w:rsidP="008541FC">
      <w:pPr>
        <w:spacing w:after="200"/>
        <w:jc w:val="center"/>
        <w:rPr>
          <w:rFonts w:ascii="Arial" w:hAnsi="Arial" w:cs="Arial"/>
          <w:i/>
          <w:sz w:val="22"/>
          <w:szCs w:val="22"/>
        </w:rPr>
      </w:pPr>
      <w:r>
        <w:rPr>
          <w:rFonts w:ascii="Arial" w:hAnsi="Arial" w:cs="Arial"/>
          <w:i/>
          <w:color w:val="000000"/>
          <w:sz w:val="22"/>
          <w:szCs w:val="22"/>
        </w:rPr>
        <w:t xml:space="preserve">* </w:t>
      </w:r>
      <w:r w:rsidR="001F6E33" w:rsidRPr="006A5168">
        <w:rPr>
          <w:rFonts w:ascii="Arial" w:hAnsi="Arial" w:cs="Arial"/>
          <w:i/>
          <w:color w:val="000000"/>
          <w:sz w:val="22"/>
          <w:szCs w:val="22"/>
        </w:rPr>
        <w:t>Stamp duty amount is 4% of the Purchase price but subject to valuation by the Government Valuer.</w:t>
      </w:r>
    </w:p>
    <w:p w14:paraId="6252EB2D" w14:textId="77777777" w:rsidR="001F6E33" w:rsidRPr="006A5168" w:rsidRDefault="001F6E33" w:rsidP="001F6E33">
      <w:pPr>
        <w:spacing w:after="200" w:line="360" w:lineRule="auto"/>
        <w:jc w:val="both"/>
        <w:rPr>
          <w:rFonts w:ascii="Arial" w:hAnsi="Arial" w:cs="Arial"/>
          <w:sz w:val="22"/>
          <w:szCs w:val="22"/>
        </w:rPr>
      </w:pPr>
      <w:r w:rsidRPr="006A5168">
        <w:rPr>
          <w:rFonts w:ascii="Arial" w:hAnsi="Arial" w:cs="Arial"/>
          <w:b/>
          <w:bCs/>
          <w:sz w:val="22"/>
          <w:szCs w:val="22"/>
        </w:rPr>
        <w:lastRenderedPageBreak/>
        <w:t>IN WITNESS WHEREOF</w:t>
      </w:r>
      <w:r w:rsidRPr="006A5168">
        <w:rPr>
          <w:rFonts w:ascii="Arial" w:hAnsi="Arial" w:cs="Arial"/>
          <w:sz w:val="22"/>
          <w:szCs w:val="22"/>
        </w:rPr>
        <w:t xml:space="preserve"> the Vendor and the Purchaser have set their respective hands hereunto the day and year first hereinbefore written.</w:t>
      </w:r>
    </w:p>
    <w:p w14:paraId="2214F876" w14:textId="77777777" w:rsidR="001F6E33" w:rsidRPr="006A5168" w:rsidRDefault="001F6E33" w:rsidP="001F6E33">
      <w:pPr>
        <w:spacing w:line="360" w:lineRule="auto"/>
        <w:jc w:val="both"/>
        <w:rPr>
          <w:rFonts w:ascii="Arial" w:hAnsi="Arial" w:cs="Arial"/>
          <w:sz w:val="22"/>
          <w:szCs w:val="22"/>
        </w:rPr>
      </w:pPr>
      <w:r w:rsidRPr="006A5168">
        <w:rPr>
          <w:rFonts w:ascii="Arial" w:hAnsi="Arial" w:cs="Arial"/>
          <w:b/>
          <w:sz w:val="22"/>
          <w:szCs w:val="22"/>
        </w:rPr>
        <w:t>SEALED</w:t>
      </w:r>
      <w:r w:rsidRPr="006A5168">
        <w:rPr>
          <w:rFonts w:ascii="Arial" w:hAnsi="Arial" w:cs="Arial"/>
          <w:sz w:val="22"/>
          <w:szCs w:val="22"/>
        </w:rPr>
        <w:t xml:space="preserve"> with the Common Seal of the Vendor</w:t>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t>)</w:t>
      </w:r>
    </w:p>
    <w:p w14:paraId="198C9BEA" w14:textId="77777777" w:rsidR="001F6E33" w:rsidRPr="006A5168" w:rsidRDefault="001F6E33" w:rsidP="001F6E33">
      <w:pPr>
        <w:spacing w:line="360" w:lineRule="auto"/>
        <w:rPr>
          <w:rFonts w:ascii="Arial" w:hAnsi="Arial" w:cs="Arial"/>
          <w:bCs/>
          <w:sz w:val="22"/>
          <w:szCs w:val="22"/>
        </w:rPr>
      </w:pPr>
      <w:r w:rsidRPr="006A5168">
        <w:rPr>
          <w:rFonts w:ascii="Arial" w:hAnsi="Arial" w:cs="Arial"/>
          <w:b/>
          <w:color w:val="000000"/>
          <w:sz w:val="22"/>
          <w:szCs w:val="22"/>
        </w:rPr>
        <w:t xml:space="preserve">TOFAUTI LIFESTYLE LIMITED </w:t>
      </w:r>
      <w:r w:rsidRPr="006A5168">
        <w:rPr>
          <w:rFonts w:ascii="Arial" w:hAnsi="Arial" w:cs="Arial"/>
          <w:b/>
          <w:color w:val="000000"/>
          <w:sz w:val="22"/>
          <w:szCs w:val="22"/>
        </w:rPr>
        <w:tab/>
      </w:r>
      <w:r w:rsidRPr="006A5168">
        <w:rPr>
          <w:rFonts w:ascii="Arial" w:hAnsi="Arial" w:cs="Arial"/>
          <w:b/>
          <w:color w:val="000000"/>
          <w:sz w:val="22"/>
          <w:szCs w:val="22"/>
        </w:rPr>
        <w:tab/>
      </w:r>
      <w:r w:rsidRPr="006A5168">
        <w:rPr>
          <w:rFonts w:ascii="Arial" w:hAnsi="Arial" w:cs="Arial"/>
          <w:b/>
          <w:color w:val="000000"/>
          <w:sz w:val="22"/>
          <w:szCs w:val="22"/>
        </w:rPr>
        <w:tab/>
        <w:t xml:space="preserve">                       </w:t>
      </w:r>
      <w:r w:rsidRPr="006A5168">
        <w:rPr>
          <w:rFonts w:ascii="Arial" w:hAnsi="Arial" w:cs="Arial"/>
          <w:bCs/>
          <w:sz w:val="22"/>
          <w:szCs w:val="22"/>
        </w:rPr>
        <w:t>)</w:t>
      </w:r>
    </w:p>
    <w:p w14:paraId="424619B4" w14:textId="77777777" w:rsidR="001F6E33" w:rsidRPr="006A5168" w:rsidRDefault="001F6E33" w:rsidP="001F6E33">
      <w:pPr>
        <w:spacing w:line="360" w:lineRule="auto"/>
        <w:rPr>
          <w:rFonts w:ascii="Arial" w:hAnsi="Arial" w:cs="Arial"/>
          <w:sz w:val="22"/>
          <w:szCs w:val="22"/>
        </w:rPr>
      </w:pPr>
      <w:r w:rsidRPr="006A5168">
        <w:rPr>
          <w:rFonts w:ascii="Arial" w:hAnsi="Arial" w:cs="Arial"/>
          <w:sz w:val="22"/>
          <w:szCs w:val="22"/>
        </w:rPr>
        <w:t>in the presence of:</w:t>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t>)</w:t>
      </w:r>
    </w:p>
    <w:p w14:paraId="1654E2FD" w14:textId="77777777" w:rsidR="001F6E33" w:rsidRPr="006A5168" w:rsidRDefault="001F6E33" w:rsidP="001F6E33">
      <w:pPr>
        <w:spacing w:line="360" w:lineRule="auto"/>
        <w:ind w:left="5760" w:firstLine="720"/>
        <w:rPr>
          <w:rFonts w:ascii="Arial" w:hAnsi="Arial" w:cs="Arial"/>
          <w:sz w:val="22"/>
          <w:szCs w:val="22"/>
        </w:rPr>
      </w:pPr>
      <w:r w:rsidRPr="006A5168">
        <w:rPr>
          <w:rFonts w:ascii="Arial" w:hAnsi="Arial" w:cs="Arial"/>
          <w:sz w:val="22"/>
          <w:szCs w:val="22"/>
        </w:rPr>
        <w:t>)</w:t>
      </w:r>
    </w:p>
    <w:p w14:paraId="5194BA28" w14:textId="77777777" w:rsidR="001F6E33" w:rsidRPr="006A5168" w:rsidRDefault="001F6E33" w:rsidP="001F6E33">
      <w:pPr>
        <w:tabs>
          <w:tab w:val="left" w:pos="-720"/>
        </w:tabs>
        <w:suppressAutoHyphens/>
        <w:spacing w:line="360" w:lineRule="auto"/>
        <w:jc w:val="both"/>
        <w:rPr>
          <w:rFonts w:ascii="Arial" w:hAnsi="Arial" w:cs="Arial"/>
          <w:spacing w:val="-3"/>
          <w:sz w:val="22"/>
          <w:szCs w:val="22"/>
        </w:rPr>
      </w:pPr>
      <w:r w:rsidRPr="006A5168">
        <w:rPr>
          <w:rFonts w:ascii="Arial" w:hAnsi="Arial" w:cs="Arial"/>
          <w:spacing w:val="-3"/>
          <w:sz w:val="22"/>
          <w:szCs w:val="22"/>
        </w:rPr>
        <w:tab/>
      </w:r>
      <w:r w:rsidRPr="006A5168">
        <w:rPr>
          <w:rFonts w:ascii="Arial" w:hAnsi="Arial" w:cs="Arial"/>
          <w:spacing w:val="-3"/>
          <w:sz w:val="22"/>
          <w:szCs w:val="22"/>
        </w:rPr>
        <w:tab/>
      </w:r>
      <w:r w:rsidRPr="006A5168">
        <w:rPr>
          <w:rFonts w:ascii="Arial" w:hAnsi="Arial" w:cs="Arial"/>
          <w:spacing w:val="-3"/>
          <w:sz w:val="22"/>
          <w:szCs w:val="22"/>
        </w:rPr>
        <w:tab/>
      </w:r>
      <w:r w:rsidRPr="006A5168">
        <w:rPr>
          <w:rFonts w:ascii="Arial" w:hAnsi="Arial" w:cs="Arial"/>
          <w:spacing w:val="-3"/>
          <w:sz w:val="22"/>
          <w:szCs w:val="22"/>
        </w:rPr>
        <w:tab/>
      </w:r>
      <w:r w:rsidRPr="006A5168">
        <w:rPr>
          <w:rFonts w:ascii="Arial" w:hAnsi="Arial" w:cs="Arial"/>
          <w:spacing w:val="-3"/>
          <w:sz w:val="22"/>
          <w:szCs w:val="22"/>
        </w:rPr>
        <w:tab/>
      </w:r>
      <w:r w:rsidRPr="006A5168">
        <w:rPr>
          <w:rFonts w:ascii="Arial" w:hAnsi="Arial" w:cs="Arial"/>
          <w:spacing w:val="-3"/>
          <w:sz w:val="22"/>
          <w:szCs w:val="22"/>
        </w:rPr>
        <w:tab/>
      </w:r>
      <w:r w:rsidRPr="006A5168">
        <w:rPr>
          <w:rFonts w:ascii="Arial" w:hAnsi="Arial" w:cs="Arial"/>
          <w:spacing w:val="-3"/>
          <w:sz w:val="22"/>
          <w:szCs w:val="22"/>
        </w:rPr>
        <w:tab/>
      </w:r>
      <w:r w:rsidRPr="006A5168">
        <w:rPr>
          <w:rFonts w:ascii="Arial" w:hAnsi="Arial" w:cs="Arial"/>
          <w:spacing w:val="-3"/>
          <w:sz w:val="22"/>
          <w:szCs w:val="22"/>
        </w:rPr>
        <w:tab/>
      </w:r>
      <w:r w:rsidRPr="006A5168">
        <w:rPr>
          <w:rFonts w:ascii="Arial" w:hAnsi="Arial" w:cs="Arial"/>
          <w:spacing w:val="-3"/>
          <w:sz w:val="22"/>
          <w:szCs w:val="22"/>
        </w:rPr>
        <w:tab/>
        <w:t>)</w:t>
      </w:r>
    </w:p>
    <w:p w14:paraId="51B67DDA" w14:textId="77777777" w:rsidR="001F6E33" w:rsidRPr="006A5168" w:rsidRDefault="001F6E33" w:rsidP="001F6E33">
      <w:pPr>
        <w:spacing w:line="360" w:lineRule="auto"/>
        <w:rPr>
          <w:rFonts w:ascii="Arial" w:hAnsi="Arial" w:cs="Arial"/>
          <w:sz w:val="22"/>
          <w:szCs w:val="22"/>
        </w:rPr>
      </w:pPr>
      <w:r w:rsidRPr="006A5168">
        <w:rPr>
          <w:rFonts w:ascii="Arial" w:hAnsi="Arial" w:cs="Arial"/>
          <w:sz w:val="22"/>
          <w:szCs w:val="22"/>
        </w:rPr>
        <w:t>Director:</w:t>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t>)</w:t>
      </w:r>
    </w:p>
    <w:p w14:paraId="6106EE8F" w14:textId="77777777" w:rsidR="001F6E33" w:rsidRPr="006A5168" w:rsidRDefault="001F6E33" w:rsidP="001F6E33">
      <w:pPr>
        <w:spacing w:line="360" w:lineRule="auto"/>
        <w:jc w:val="both"/>
        <w:rPr>
          <w:rFonts w:ascii="Arial" w:hAnsi="Arial" w:cs="Arial"/>
          <w:sz w:val="22"/>
          <w:szCs w:val="22"/>
        </w:rPr>
      </w:pP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t>)</w:t>
      </w:r>
    </w:p>
    <w:p w14:paraId="61FAC009" w14:textId="77777777" w:rsidR="001F6E33" w:rsidRPr="006A5168" w:rsidRDefault="001F6E33" w:rsidP="001F6E33">
      <w:pPr>
        <w:spacing w:line="360" w:lineRule="auto"/>
        <w:rPr>
          <w:rFonts w:ascii="Arial" w:hAnsi="Arial" w:cs="Arial"/>
          <w:sz w:val="22"/>
          <w:szCs w:val="22"/>
        </w:rPr>
      </w:pP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t>)</w:t>
      </w:r>
    </w:p>
    <w:p w14:paraId="6BA5FC2C" w14:textId="77777777" w:rsidR="001F6E33" w:rsidRPr="006A5168" w:rsidRDefault="001F6E33" w:rsidP="001F6E33">
      <w:pPr>
        <w:spacing w:line="360" w:lineRule="auto"/>
        <w:rPr>
          <w:rFonts w:ascii="Arial" w:hAnsi="Arial" w:cs="Arial"/>
          <w:sz w:val="22"/>
          <w:szCs w:val="22"/>
        </w:rPr>
      </w:pP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t>)</w:t>
      </w:r>
    </w:p>
    <w:p w14:paraId="59C81B32" w14:textId="77777777" w:rsidR="001F6E33" w:rsidRPr="006A5168" w:rsidRDefault="001F6E33" w:rsidP="001F6E33">
      <w:pPr>
        <w:spacing w:line="360" w:lineRule="auto"/>
        <w:rPr>
          <w:rFonts w:ascii="Arial" w:hAnsi="Arial" w:cs="Arial"/>
          <w:sz w:val="22"/>
          <w:szCs w:val="22"/>
        </w:rPr>
      </w:pPr>
      <w:r w:rsidRPr="006A5168">
        <w:rPr>
          <w:rFonts w:ascii="Arial" w:hAnsi="Arial" w:cs="Arial"/>
          <w:b/>
          <w:sz w:val="22"/>
          <w:szCs w:val="22"/>
        </w:rPr>
        <w:t>PP/ID NO. ……………………………………....</w:t>
      </w:r>
      <w:r w:rsidRPr="006A5168">
        <w:rPr>
          <w:rFonts w:ascii="Arial" w:hAnsi="Arial" w:cs="Arial"/>
          <w:b/>
          <w:sz w:val="22"/>
          <w:szCs w:val="22"/>
        </w:rPr>
        <w:tab/>
      </w:r>
      <w:r w:rsidRPr="006A5168">
        <w:rPr>
          <w:rFonts w:ascii="Arial" w:hAnsi="Arial" w:cs="Arial"/>
          <w:sz w:val="22"/>
          <w:szCs w:val="22"/>
        </w:rPr>
        <w:tab/>
      </w:r>
      <w:r w:rsidRPr="006A5168">
        <w:rPr>
          <w:rFonts w:ascii="Arial" w:hAnsi="Arial" w:cs="Arial"/>
          <w:sz w:val="22"/>
          <w:szCs w:val="22"/>
        </w:rPr>
        <w:tab/>
        <w:t>)</w:t>
      </w:r>
    </w:p>
    <w:p w14:paraId="6CC826B3" w14:textId="77777777" w:rsidR="001F6E33" w:rsidRPr="006A5168" w:rsidRDefault="001F6E33" w:rsidP="001F6E33">
      <w:pPr>
        <w:spacing w:line="360" w:lineRule="auto"/>
        <w:rPr>
          <w:rFonts w:ascii="Arial" w:hAnsi="Arial" w:cs="Arial"/>
          <w:sz w:val="22"/>
          <w:szCs w:val="22"/>
        </w:rPr>
      </w:pPr>
      <w:r w:rsidRPr="006A5168">
        <w:rPr>
          <w:rFonts w:ascii="Arial" w:hAnsi="Arial" w:cs="Arial"/>
          <w:b/>
          <w:sz w:val="22"/>
          <w:szCs w:val="22"/>
        </w:rPr>
        <w:t>PIN. ……………………………………………...</w:t>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t>)</w:t>
      </w:r>
    </w:p>
    <w:p w14:paraId="5581A38D" w14:textId="77777777" w:rsidR="001F6E33" w:rsidRPr="006A5168" w:rsidRDefault="001F6E33" w:rsidP="001F6E33">
      <w:pPr>
        <w:spacing w:line="360" w:lineRule="auto"/>
        <w:rPr>
          <w:rFonts w:ascii="Arial" w:hAnsi="Arial" w:cs="Arial"/>
          <w:sz w:val="22"/>
          <w:szCs w:val="22"/>
        </w:rPr>
      </w:pPr>
      <w:r w:rsidRPr="006A5168">
        <w:rPr>
          <w:rFonts w:ascii="Arial" w:hAnsi="Arial" w:cs="Arial"/>
          <w:b/>
          <w:bCs/>
          <w:sz w:val="22"/>
          <w:szCs w:val="22"/>
        </w:rPr>
        <w:t>SIGNATURE. …………………………………...</w:t>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t>)</w:t>
      </w:r>
    </w:p>
    <w:p w14:paraId="696C423E" w14:textId="77777777" w:rsidR="001F6E33" w:rsidRPr="006A5168" w:rsidRDefault="001F6E33" w:rsidP="001F6E33">
      <w:pPr>
        <w:spacing w:line="360" w:lineRule="auto"/>
        <w:jc w:val="both"/>
        <w:rPr>
          <w:rFonts w:ascii="Arial" w:hAnsi="Arial" w:cs="Arial"/>
          <w:bCs/>
          <w:sz w:val="22"/>
          <w:szCs w:val="22"/>
        </w:rPr>
      </w:pPr>
      <w:r w:rsidRPr="006A5168">
        <w:rPr>
          <w:rFonts w:ascii="Arial" w:hAnsi="Arial" w:cs="Arial"/>
          <w:b/>
          <w:bCs/>
          <w:sz w:val="22"/>
          <w:szCs w:val="22"/>
        </w:rPr>
        <w:tab/>
      </w:r>
      <w:r w:rsidRPr="006A5168">
        <w:rPr>
          <w:rFonts w:ascii="Arial" w:hAnsi="Arial" w:cs="Arial"/>
          <w:b/>
          <w:bCs/>
          <w:sz w:val="22"/>
          <w:szCs w:val="22"/>
        </w:rPr>
        <w:tab/>
      </w:r>
      <w:r w:rsidRPr="006A5168">
        <w:rPr>
          <w:rFonts w:ascii="Arial" w:hAnsi="Arial" w:cs="Arial"/>
          <w:b/>
          <w:bCs/>
          <w:sz w:val="22"/>
          <w:szCs w:val="22"/>
        </w:rPr>
        <w:tab/>
      </w:r>
      <w:r w:rsidRPr="006A5168">
        <w:rPr>
          <w:rFonts w:ascii="Arial" w:hAnsi="Arial" w:cs="Arial"/>
          <w:b/>
          <w:bCs/>
          <w:sz w:val="22"/>
          <w:szCs w:val="22"/>
        </w:rPr>
        <w:tab/>
      </w:r>
      <w:r w:rsidRPr="006A5168">
        <w:rPr>
          <w:rFonts w:ascii="Arial" w:hAnsi="Arial" w:cs="Arial"/>
          <w:b/>
          <w:bCs/>
          <w:sz w:val="22"/>
          <w:szCs w:val="22"/>
        </w:rPr>
        <w:tab/>
      </w:r>
      <w:r w:rsidRPr="006A5168">
        <w:rPr>
          <w:rFonts w:ascii="Arial" w:hAnsi="Arial" w:cs="Arial"/>
          <w:b/>
          <w:bCs/>
          <w:sz w:val="22"/>
          <w:szCs w:val="22"/>
        </w:rPr>
        <w:tab/>
      </w:r>
      <w:r w:rsidRPr="006A5168">
        <w:rPr>
          <w:rFonts w:ascii="Arial" w:hAnsi="Arial" w:cs="Arial"/>
          <w:b/>
          <w:bCs/>
          <w:sz w:val="22"/>
          <w:szCs w:val="22"/>
        </w:rPr>
        <w:tab/>
      </w:r>
      <w:r w:rsidRPr="006A5168">
        <w:rPr>
          <w:rFonts w:ascii="Arial" w:hAnsi="Arial" w:cs="Arial"/>
          <w:b/>
          <w:bCs/>
          <w:sz w:val="22"/>
          <w:szCs w:val="22"/>
        </w:rPr>
        <w:tab/>
      </w:r>
      <w:r w:rsidRPr="006A5168">
        <w:rPr>
          <w:rFonts w:ascii="Arial" w:hAnsi="Arial" w:cs="Arial"/>
          <w:b/>
          <w:bCs/>
          <w:sz w:val="22"/>
          <w:szCs w:val="22"/>
        </w:rPr>
        <w:tab/>
      </w:r>
      <w:r w:rsidRPr="006A5168">
        <w:rPr>
          <w:rFonts w:ascii="Arial" w:hAnsi="Arial" w:cs="Arial"/>
          <w:bCs/>
          <w:sz w:val="22"/>
          <w:szCs w:val="22"/>
        </w:rPr>
        <w:t>)</w:t>
      </w:r>
    </w:p>
    <w:p w14:paraId="7936458C" w14:textId="77777777" w:rsidR="001F6E33" w:rsidRPr="006A5168" w:rsidRDefault="001F6E33" w:rsidP="001F6E33">
      <w:pPr>
        <w:spacing w:line="360" w:lineRule="auto"/>
        <w:jc w:val="both"/>
        <w:rPr>
          <w:rFonts w:ascii="Arial" w:hAnsi="Arial" w:cs="Arial"/>
          <w:b/>
          <w:bCs/>
          <w:sz w:val="22"/>
          <w:szCs w:val="22"/>
        </w:rPr>
      </w:pPr>
    </w:p>
    <w:p w14:paraId="321703D2" w14:textId="77777777" w:rsidR="001F6E33" w:rsidRPr="006A5168" w:rsidRDefault="001F6E33" w:rsidP="001F6E33">
      <w:pPr>
        <w:spacing w:line="360" w:lineRule="auto"/>
        <w:jc w:val="center"/>
        <w:rPr>
          <w:rFonts w:ascii="Arial" w:hAnsi="Arial" w:cs="Arial"/>
          <w:b/>
          <w:bCs/>
          <w:sz w:val="22"/>
          <w:szCs w:val="22"/>
          <w:u w:val="single"/>
        </w:rPr>
      </w:pPr>
      <w:r w:rsidRPr="006A5168">
        <w:rPr>
          <w:rFonts w:ascii="Arial" w:hAnsi="Arial" w:cs="Arial"/>
          <w:b/>
          <w:bCs/>
          <w:sz w:val="22"/>
          <w:szCs w:val="22"/>
          <w:u w:val="single"/>
        </w:rPr>
        <w:t>CERTIFICATION</w:t>
      </w:r>
    </w:p>
    <w:p w14:paraId="37FA61C9" w14:textId="77777777" w:rsidR="001F6E33" w:rsidRPr="006A5168" w:rsidRDefault="001F6E33" w:rsidP="001F6E33">
      <w:pPr>
        <w:spacing w:line="360" w:lineRule="auto"/>
        <w:jc w:val="center"/>
        <w:rPr>
          <w:rFonts w:ascii="Arial" w:hAnsi="Arial" w:cs="Arial"/>
          <w:b/>
          <w:bCs/>
          <w:sz w:val="22"/>
          <w:szCs w:val="22"/>
          <w:u w:val="single"/>
        </w:rPr>
      </w:pPr>
    </w:p>
    <w:p w14:paraId="1B863556" w14:textId="77777777" w:rsidR="001F6E33" w:rsidRPr="006A5168" w:rsidRDefault="001F6E33" w:rsidP="001F6E33">
      <w:pPr>
        <w:spacing w:line="360" w:lineRule="auto"/>
        <w:jc w:val="both"/>
        <w:rPr>
          <w:rFonts w:ascii="Arial" w:hAnsi="Arial" w:cs="Arial"/>
          <w:sz w:val="22"/>
          <w:szCs w:val="22"/>
        </w:rPr>
      </w:pPr>
      <w:r w:rsidRPr="006A5168">
        <w:rPr>
          <w:rFonts w:ascii="Arial" w:hAnsi="Arial" w:cs="Arial"/>
          <w:sz w:val="22"/>
          <w:szCs w:val="22"/>
        </w:rPr>
        <w:t xml:space="preserve"> “I …………………………………………… an Advocate of the High Court of Kenya of Admission Number ……………………………….. and Practising Certificate Number ……………………………………… certify that I was present and saw the Directors/Secretary of the </w:t>
      </w:r>
      <w:r w:rsidRPr="006A5168">
        <w:rPr>
          <w:rFonts w:ascii="Arial" w:hAnsi="Arial" w:cs="Arial"/>
          <w:bCs/>
          <w:sz w:val="22"/>
          <w:szCs w:val="22"/>
        </w:rPr>
        <w:t>Vendor</w:t>
      </w:r>
      <w:r w:rsidRPr="006A5168">
        <w:rPr>
          <w:rFonts w:ascii="Arial" w:hAnsi="Arial" w:cs="Arial"/>
          <w:b/>
          <w:color w:val="000000"/>
          <w:sz w:val="22"/>
          <w:szCs w:val="22"/>
        </w:rPr>
        <w:t xml:space="preserve"> TOFAUTI LIFESTYLE LIMITED </w:t>
      </w:r>
      <w:r w:rsidRPr="006A5168">
        <w:rPr>
          <w:rFonts w:ascii="Arial" w:hAnsi="Arial" w:cs="Arial"/>
          <w:sz w:val="22"/>
          <w:szCs w:val="22"/>
        </w:rPr>
        <w:t>duly affix its Common Seal to this Agreement.</w:t>
      </w:r>
    </w:p>
    <w:p w14:paraId="06B8EB81" w14:textId="77777777" w:rsidR="001F6E33" w:rsidRPr="006A5168" w:rsidRDefault="001F6E33" w:rsidP="001F6E33">
      <w:pPr>
        <w:spacing w:line="360" w:lineRule="auto"/>
        <w:rPr>
          <w:rFonts w:ascii="Arial" w:hAnsi="Arial" w:cs="Arial"/>
          <w:sz w:val="22"/>
          <w:szCs w:val="22"/>
        </w:rPr>
      </w:pPr>
    </w:p>
    <w:p w14:paraId="7F2F5D5F" w14:textId="77777777" w:rsidR="001F6E33" w:rsidRPr="006A5168" w:rsidRDefault="001F6E33" w:rsidP="001F6E33">
      <w:pPr>
        <w:tabs>
          <w:tab w:val="left" w:pos="-1080"/>
          <w:tab w:val="left" w:pos="-720"/>
          <w:tab w:val="left" w:pos="0"/>
          <w:tab w:val="left" w:pos="810"/>
          <w:tab w:val="left" w:pos="1620"/>
        </w:tabs>
        <w:spacing w:line="360" w:lineRule="auto"/>
        <w:jc w:val="center"/>
        <w:rPr>
          <w:rFonts w:ascii="Arial" w:hAnsi="Arial" w:cs="Arial"/>
          <w:sz w:val="22"/>
          <w:szCs w:val="22"/>
        </w:rPr>
      </w:pPr>
      <w:r w:rsidRPr="006A5168">
        <w:rPr>
          <w:rFonts w:ascii="Arial" w:hAnsi="Arial" w:cs="Arial"/>
          <w:sz w:val="22"/>
          <w:szCs w:val="22"/>
        </w:rPr>
        <w:t>__________________________</w:t>
      </w:r>
    </w:p>
    <w:p w14:paraId="571DF77A" w14:textId="77777777" w:rsidR="001F6E33" w:rsidRPr="006A5168" w:rsidRDefault="001F6E33" w:rsidP="001F6E33">
      <w:pPr>
        <w:tabs>
          <w:tab w:val="left" w:pos="-1080"/>
          <w:tab w:val="left" w:pos="-720"/>
          <w:tab w:val="left" w:pos="0"/>
          <w:tab w:val="left" w:pos="810"/>
          <w:tab w:val="left" w:pos="1620"/>
        </w:tabs>
        <w:spacing w:line="360" w:lineRule="auto"/>
        <w:jc w:val="center"/>
        <w:rPr>
          <w:rFonts w:ascii="Arial" w:hAnsi="Arial" w:cs="Arial"/>
          <w:b/>
          <w:sz w:val="22"/>
          <w:szCs w:val="22"/>
        </w:rPr>
      </w:pPr>
      <w:r w:rsidRPr="006A5168">
        <w:rPr>
          <w:rFonts w:ascii="Arial" w:hAnsi="Arial" w:cs="Arial"/>
          <w:b/>
          <w:sz w:val="22"/>
          <w:szCs w:val="22"/>
        </w:rPr>
        <w:t>Advocate</w:t>
      </w:r>
    </w:p>
    <w:p w14:paraId="33ABE7CD" w14:textId="77777777" w:rsidR="001F6E33" w:rsidRDefault="001F6E33" w:rsidP="001F6E33">
      <w:pPr>
        <w:tabs>
          <w:tab w:val="left" w:pos="-720"/>
        </w:tabs>
        <w:suppressAutoHyphens/>
        <w:spacing w:line="360" w:lineRule="auto"/>
        <w:jc w:val="both"/>
        <w:rPr>
          <w:rFonts w:ascii="Arial" w:hAnsi="Arial" w:cs="Arial"/>
          <w:sz w:val="22"/>
          <w:szCs w:val="22"/>
        </w:rPr>
      </w:pPr>
    </w:p>
    <w:p w14:paraId="64E86D33" w14:textId="77777777" w:rsidR="008541FC" w:rsidRDefault="008541FC" w:rsidP="001F6E33">
      <w:pPr>
        <w:tabs>
          <w:tab w:val="left" w:pos="-720"/>
        </w:tabs>
        <w:suppressAutoHyphens/>
        <w:spacing w:line="360" w:lineRule="auto"/>
        <w:jc w:val="both"/>
        <w:rPr>
          <w:rFonts w:ascii="Arial" w:hAnsi="Arial" w:cs="Arial"/>
          <w:sz w:val="22"/>
          <w:szCs w:val="22"/>
        </w:rPr>
      </w:pPr>
    </w:p>
    <w:p w14:paraId="43B2338A" w14:textId="77777777" w:rsidR="008541FC" w:rsidRDefault="008541FC" w:rsidP="001F6E33">
      <w:pPr>
        <w:tabs>
          <w:tab w:val="left" w:pos="-720"/>
        </w:tabs>
        <w:suppressAutoHyphens/>
        <w:spacing w:line="360" w:lineRule="auto"/>
        <w:jc w:val="both"/>
        <w:rPr>
          <w:rFonts w:ascii="Arial" w:hAnsi="Arial" w:cs="Arial"/>
          <w:sz w:val="22"/>
          <w:szCs w:val="22"/>
        </w:rPr>
      </w:pPr>
    </w:p>
    <w:p w14:paraId="26701232" w14:textId="77777777" w:rsidR="008541FC" w:rsidRDefault="008541FC" w:rsidP="001F6E33">
      <w:pPr>
        <w:tabs>
          <w:tab w:val="left" w:pos="-720"/>
        </w:tabs>
        <w:suppressAutoHyphens/>
        <w:spacing w:line="360" w:lineRule="auto"/>
        <w:jc w:val="both"/>
        <w:rPr>
          <w:rFonts w:ascii="Arial" w:hAnsi="Arial" w:cs="Arial"/>
          <w:sz w:val="22"/>
          <w:szCs w:val="22"/>
        </w:rPr>
      </w:pPr>
    </w:p>
    <w:p w14:paraId="3476D292" w14:textId="77777777" w:rsidR="008541FC" w:rsidRDefault="008541FC" w:rsidP="001F6E33">
      <w:pPr>
        <w:tabs>
          <w:tab w:val="left" w:pos="-720"/>
        </w:tabs>
        <w:suppressAutoHyphens/>
        <w:spacing w:line="360" w:lineRule="auto"/>
        <w:jc w:val="both"/>
        <w:rPr>
          <w:rFonts w:ascii="Arial" w:hAnsi="Arial" w:cs="Arial"/>
          <w:sz w:val="22"/>
          <w:szCs w:val="22"/>
        </w:rPr>
      </w:pPr>
    </w:p>
    <w:p w14:paraId="4D78ECAD" w14:textId="77777777" w:rsidR="008541FC" w:rsidRDefault="008541FC" w:rsidP="001F6E33">
      <w:pPr>
        <w:tabs>
          <w:tab w:val="left" w:pos="-720"/>
        </w:tabs>
        <w:suppressAutoHyphens/>
        <w:spacing w:line="360" w:lineRule="auto"/>
        <w:jc w:val="both"/>
        <w:rPr>
          <w:rFonts w:ascii="Arial" w:hAnsi="Arial" w:cs="Arial"/>
          <w:sz w:val="22"/>
          <w:szCs w:val="22"/>
        </w:rPr>
      </w:pPr>
    </w:p>
    <w:p w14:paraId="331C872F" w14:textId="77777777" w:rsidR="008541FC" w:rsidRPr="006A5168" w:rsidRDefault="008541FC" w:rsidP="001F6E33">
      <w:pPr>
        <w:tabs>
          <w:tab w:val="left" w:pos="-720"/>
        </w:tabs>
        <w:suppressAutoHyphens/>
        <w:spacing w:line="360" w:lineRule="auto"/>
        <w:jc w:val="both"/>
        <w:rPr>
          <w:rFonts w:ascii="Arial" w:hAnsi="Arial" w:cs="Arial"/>
          <w:sz w:val="22"/>
          <w:szCs w:val="22"/>
        </w:rPr>
      </w:pPr>
    </w:p>
    <w:p w14:paraId="687AE3D9" w14:textId="77777777" w:rsidR="001F6E33" w:rsidRPr="006A5168" w:rsidRDefault="001F6E33" w:rsidP="001F6E33">
      <w:pPr>
        <w:spacing w:line="360" w:lineRule="auto"/>
        <w:jc w:val="both"/>
        <w:rPr>
          <w:rFonts w:ascii="Arial" w:hAnsi="Arial" w:cs="Arial"/>
          <w:b/>
          <w:sz w:val="22"/>
          <w:szCs w:val="22"/>
        </w:rPr>
      </w:pPr>
    </w:p>
    <w:p w14:paraId="4D83EA80" w14:textId="77777777" w:rsidR="001F6E33" w:rsidRPr="006A5168" w:rsidRDefault="001F6E33" w:rsidP="001F6E33">
      <w:pPr>
        <w:spacing w:line="360" w:lineRule="auto"/>
        <w:jc w:val="both"/>
        <w:rPr>
          <w:rFonts w:ascii="Arial" w:hAnsi="Arial" w:cs="Arial"/>
          <w:sz w:val="22"/>
          <w:szCs w:val="22"/>
        </w:rPr>
      </w:pPr>
      <w:r w:rsidRPr="006A5168">
        <w:rPr>
          <w:rFonts w:ascii="Arial" w:hAnsi="Arial" w:cs="Arial"/>
          <w:b/>
          <w:sz w:val="22"/>
          <w:szCs w:val="22"/>
        </w:rPr>
        <w:lastRenderedPageBreak/>
        <w:t>SEALED</w:t>
      </w:r>
      <w:r w:rsidRPr="006A5168">
        <w:rPr>
          <w:rFonts w:ascii="Arial" w:hAnsi="Arial" w:cs="Arial"/>
          <w:sz w:val="22"/>
          <w:szCs w:val="22"/>
        </w:rPr>
        <w:t xml:space="preserve"> with the Common Seal of the Purchaser </w:t>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t>)</w:t>
      </w:r>
    </w:p>
    <w:p w14:paraId="58C81534" w14:textId="77777777" w:rsidR="001F6E33" w:rsidRPr="006A5168" w:rsidRDefault="00260010" w:rsidP="001F6E33">
      <w:pPr>
        <w:spacing w:line="360" w:lineRule="auto"/>
        <w:rPr>
          <w:rFonts w:ascii="Arial" w:hAnsi="Arial" w:cs="Arial"/>
          <w:bCs/>
          <w:sz w:val="22"/>
          <w:szCs w:val="22"/>
        </w:rPr>
      </w:pPr>
      <w:r>
        <w:rPr>
          <w:rFonts w:ascii="Arial" w:hAnsi="Arial" w:cs="Arial"/>
          <w:b/>
          <w:color w:val="000000"/>
          <w:sz w:val="22"/>
          <w:szCs w:val="22"/>
        </w:rPr>
        <w:t xml:space="preserve">KUSH GUPTA t/a </w:t>
      </w:r>
      <w:r w:rsidR="008541FC">
        <w:rPr>
          <w:rFonts w:ascii="Arial" w:hAnsi="Arial" w:cs="Arial"/>
          <w:b/>
          <w:color w:val="000000"/>
          <w:sz w:val="22"/>
          <w:szCs w:val="22"/>
        </w:rPr>
        <w:t xml:space="preserve">IMPEX VYAPAR    </w:t>
      </w:r>
      <w:r>
        <w:rPr>
          <w:rFonts w:ascii="Arial" w:hAnsi="Arial" w:cs="Arial"/>
          <w:b/>
          <w:color w:val="000000"/>
          <w:sz w:val="22"/>
          <w:szCs w:val="22"/>
        </w:rPr>
        <w:tab/>
      </w:r>
      <w:r>
        <w:rPr>
          <w:rFonts w:ascii="Arial" w:hAnsi="Arial" w:cs="Arial"/>
          <w:b/>
          <w:color w:val="000000"/>
          <w:sz w:val="22"/>
          <w:szCs w:val="22"/>
        </w:rPr>
        <w:tab/>
        <w:t xml:space="preserve">       </w:t>
      </w:r>
      <w:r>
        <w:rPr>
          <w:rFonts w:ascii="Arial" w:hAnsi="Arial" w:cs="Arial"/>
          <w:b/>
          <w:color w:val="000000"/>
          <w:sz w:val="22"/>
          <w:szCs w:val="22"/>
        </w:rPr>
        <w:tab/>
        <w:t xml:space="preserve">          </w:t>
      </w:r>
      <w:proofErr w:type="gramStart"/>
      <w:r>
        <w:rPr>
          <w:rFonts w:ascii="Arial" w:hAnsi="Arial" w:cs="Arial"/>
          <w:b/>
          <w:color w:val="000000"/>
          <w:sz w:val="22"/>
          <w:szCs w:val="22"/>
        </w:rPr>
        <w:t xml:space="preserve">  </w:t>
      </w:r>
      <w:r w:rsidR="001F6E33" w:rsidRPr="006A5168">
        <w:rPr>
          <w:rFonts w:ascii="Arial" w:hAnsi="Arial" w:cs="Arial"/>
          <w:bCs/>
          <w:sz w:val="22"/>
          <w:szCs w:val="22"/>
        </w:rPr>
        <w:t>)</w:t>
      </w:r>
      <w:proofErr w:type="gramEnd"/>
    </w:p>
    <w:p w14:paraId="0EE24A87" w14:textId="77777777" w:rsidR="001F6E33" w:rsidRPr="006A5168" w:rsidRDefault="001F6E33" w:rsidP="001F6E33">
      <w:pPr>
        <w:spacing w:line="360" w:lineRule="auto"/>
        <w:rPr>
          <w:rFonts w:ascii="Arial" w:hAnsi="Arial" w:cs="Arial"/>
          <w:sz w:val="22"/>
          <w:szCs w:val="22"/>
        </w:rPr>
      </w:pP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00260010">
        <w:rPr>
          <w:rFonts w:ascii="Arial" w:hAnsi="Arial" w:cs="Arial"/>
          <w:sz w:val="22"/>
          <w:szCs w:val="22"/>
        </w:rPr>
        <w:tab/>
      </w:r>
      <w:r w:rsidR="00260010">
        <w:rPr>
          <w:rFonts w:ascii="Arial" w:hAnsi="Arial" w:cs="Arial"/>
          <w:sz w:val="22"/>
          <w:szCs w:val="22"/>
        </w:rPr>
        <w:tab/>
      </w:r>
      <w:r w:rsidRPr="006A5168">
        <w:rPr>
          <w:rFonts w:ascii="Arial" w:hAnsi="Arial" w:cs="Arial"/>
          <w:sz w:val="22"/>
          <w:szCs w:val="22"/>
        </w:rPr>
        <w:t>)</w:t>
      </w:r>
    </w:p>
    <w:p w14:paraId="1A51E055" w14:textId="77777777" w:rsidR="001F6E33" w:rsidRPr="006A5168" w:rsidRDefault="001F6E33" w:rsidP="001F6E33">
      <w:pPr>
        <w:spacing w:line="360" w:lineRule="auto"/>
        <w:ind w:left="5760" w:firstLine="720"/>
        <w:rPr>
          <w:rFonts w:ascii="Arial" w:hAnsi="Arial" w:cs="Arial"/>
          <w:sz w:val="22"/>
          <w:szCs w:val="22"/>
        </w:rPr>
      </w:pPr>
      <w:r w:rsidRPr="006A5168">
        <w:rPr>
          <w:rFonts w:ascii="Arial" w:hAnsi="Arial" w:cs="Arial"/>
          <w:sz w:val="22"/>
          <w:szCs w:val="22"/>
        </w:rPr>
        <w:t>)</w:t>
      </w:r>
    </w:p>
    <w:p w14:paraId="5217D4B3" w14:textId="77777777" w:rsidR="001F6E33" w:rsidRPr="006A5168" w:rsidRDefault="001F6E33" w:rsidP="001F6E33">
      <w:pPr>
        <w:tabs>
          <w:tab w:val="left" w:pos="-720"/>
        </w:tabs>
        <w:suppressAutoHyphens/>
        <w:spacing w:line="360" w:lineRule="auto"/>
        <w:jc w:val="both"/>
        <w:rPr>
          <w:rFonts w:ascii="Arial" w:hAnsi="Arial" w:cs="Arial"/>
          <w:spacing w:val="-3"/>
          <w:sz w:val="22"/>
          <w:szCs w:val="22"/>
        </w:rPr>
      </w:pPr>
      <w:r w:rsidRPr="006A5168">
        <w:rPr>
          <w:rFonts w:ascii="Arial" w:hAnsi="Arial" w:cs="Arial"/>
          <w:spacing w:val="-3"/>
          <w:sz w:val="22"/>
          <w:szCs w:val="22"/>
        </w:rPr>
        <w:tab/>
      </w:r>
      <w:r w:rsidRPr="006A5168">
        <w:rPr>
          <w:rFonts w:ascii="Arial" w:hAnsi="Arial" w:cs="Arial"/>
          <w:spacing w:val="-3"/>
          <w:sz w:val="22"/>
          <w:szCs w:val="22"/>
        </w:rPr>
        <w:tab/>
      </w:r>
      <w:r w:rsidRPr="006A5168">
        <w:rPr>
          <w:rFonts w:ascii="Arial" w:hAnsi="Arial" w:cs="Arial"/>
          <w:spacing w:val="-3"/>
          <w:sz w:val="22"/>
          <w:szCs w:val="22"/>
        </w:rPr>
        <w:tab/>
      </w:r>
      <w:r w:rsidRPr="006A5168">
        <w:rPr>
          <w:rFonts w:ascii="Arial" w:hAnsi="Arial" w:cs="Arial"/>
          <w:spacing w:val="-3"/>
          <w:sz w:val="22"/>
          <w:szCs w:val="22"/>
        </w:rPr>
        <w:tab/>
      </w:r>
      <w:r w:rsidRPr="006A5168">
        <w:rPr>
          <w:rFonts w:ascii="Arial" w:hAnsi="Arial" w:cs="Arial"/>
          <w:spacing w:val="-3"/>
          <w:sz w:val="22"/>
          <w:szCs w:val="22"/>
        </w:rPr>
        <w:tab/>
      </w:r>
      <w:r w:rsidRPr="006A5168">
        <w:rPr>
          <w:rFonts w:ascii="Arial" w:hAnsi="Arial" w:cs="Arial"/>
          <w:spacing w:val="-3"/>
          <w:sz w:val="22"/>
          <w:szCs w:val="22"/>
        </w:rPr>
        <w:tab/>
      </w:r>
      <w:r w:rsidRPr="006A5168">
        <w:rPr>
          <w:rFonts w:ascii="Arial" w:hAnsi="Arial" w:cs="Arial"/>
          <w:spacing w:val="-3"/>
          <w:sz w:val="22"/>
          <w:szCs w:val="22"/>
        </w:rPr>
        <w:tab/>
      </w:r>
      <w:r w:rsidRPr="006A5168">
        <w:rPr>
          <w:rFonts w:ascii="Arial" w:hAnsi="Arial" w:cs="Arial"/>
          <w:spacing w:val="-3"/>
          <w:sz w:val="22"/>
          <w:szCs w:val="22"/>
        </w:rPr>
        <w:tab/>
      </w:r>
      <w:r w:rsidRPr="006A5168">
        <w:rPr>
          <w:rFonts w:ascii="Arial" w:hAnsi="Arial" w:cs="Arial"/>
          <w:spacing w:val="-3"/>
          <w:sz w:val="22"/>
          <w:szCs w:val="22"/>
        </w:rPr>
        <w:tab/>
        <w:t>)</w:t>
      </w:r>
    </w:p>
    <w:p w14:paraId="7747BD3A" w14:textId="77777777" w:rsidR="001F6E33" w:rsidRPr="006A5168" w:rsidRDefault="001F6E33" w:rsidP="001F6E33">
      <w:pPr>
        <w:spacing w:line="360" w:lineRule="auto"/>
        <w:rPr>
          <w:rFonts w:ascii="Arial" w:hAnsi="Arial" w:cs="Arial"/>
          <w:sz w:val="22"/>
          <w:szCs w:val="22"/>
        </w:rPr>
      </w:pP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00260010">
        <w:rPr>
          <w:rFonts w:ascii="Arial" w:hAnsi="Arial" w:cs="Arial"/>
          <w:sz w:val="22"/>
          <w:szCs w:val="22"/>
        </w:rPr>
        <w:tab/>
      </w:r>
      <w:r w:rsidRPr="006A5168">
        <w:rPr>
          <w:rFonts w:ascii="Arial" w:hAnsi="Arial" w:cs="Arial"/>
          <w:sz w:val="22"/>
          <w:szCs w:val="22"/>
        </w:rPr>
        <w:t>)</w:t>
      </w:r>
    </w:p>
    <w:p w14:paraId="163350FC" w14:textId="77777777" w:rsidR="001F6E33" w:rsidRPr="006A5168" w:rsidRDefault="001F6E33" w:rsidP="001F6E33">
      <w:pPr>
        <w:spacing w:line="360" w:lineRule="auto"/>
        <w:jc w:val="both"/>
        <w:rPr>
          <w:rFonts w:ascii="Arial" w:hAnsi="Arial" w:cs="Arial"/>
          <w:sz w:val="22"/>
          <w:szCs w:val="22"/>
        </w:rPr>
      </w:pP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t>)</w:t>
      </w:r>
    </w:p>
    <w:p w14:paraId="49B69136" w14:textId="77777777" w:rsidR="001F6E33" w:rsidRPr="006A5168" w:rsidRDefault="001F6E33" w:rsidP="001F6E33">
      <w:pPr>
        <w:spacing w:line="360" w:lineRule="auto"/>
        <w:rPr>
          <w:rFonts w:ascii="Arial" w:hAnsi="Arial" w:cs="Arial"/>
          <w:sz w:val="22"/>
          <w:szCs w:val="22"/>
        </w:rPr>
      </w:pP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t>)</w:t>
      </w:r>
    </w:p>
    <w:p w14:paraId="7BEDB143" w14:textId="77777777" w:rsidR="001F6E33" w:rsidRPr="006A5168" w:rsidRDefault="001F6E33" w:rsidP="001F6E33">
      <w:pPr>
        <w:spacing w:line="360" w:lineRule="auto"/>
        <w:rPr>
          <w:rFonts w:ascii="Arial" w:hAnsi="Arial" w:cs="Arial"/>
          <w:sz w:val="22"/>
          <w:szCs w:val="22"/>
        </w:rPr>
      </w:pP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t>)</w:t>
      </w:r>
    </w:p>
    <w:p w14:paraId="68B63FB6" w14:textId="77777777" w:rsidR="001F6E33" w:rsidRPr="006A5168" w:rsidRDefault="001F6E33" w:rsidP="001F6E33">
      <w:pPr>
        <w:spacing w:line="360" w:lineRule="auto"/>
        <w:rPr>
          <w:rFonts w:ascii="Arial" w:hAnsi="Arial" w:cs="Arial"/>
          <w:sz w:val="22"/>
          <w:szCs w:val="22"/>
        </w:rPr>
      </w:pPr>
      <w:r w:rsidRPr="006A5168">
        <w:rPr>
          <w:rFonts w:ascii="Arial" w:hAnsi="Arial" w:cs="Arial"/>
          <w:b/>
          <w:sz w:val="22"/>
          <w:szCs w:val="22"/>
        </w:rPr>
        <w:t>PP/ID NO. ……………………………………....</w:t>
      </w:r>
      <w:r w:rsidRPr="006A5168">
        <w:rPr>
          <w:rFonts w:ascii="Arial" w:hAnsi="Arial" w:cs="Arial"/>
          <w:b/>
          <w:sz w:val="22"/>
          <w:szCs w:val="22"/>
        </w:rPr>
        <w:tab/>
      </w:r>
      <w:r w:rsidRPr="006A5168">
        <w:rPr>
          <w:rFonts w:ascii="Arial" w:hAnsi="Arial" w:cs="Arial"/>
          <w:sz w:val="22"/>
          <w:szCs w:val="22"/>
        </w:rPr>
        <w:tab/>
      </w:r>
      <w:r w:rsidRPr="006A5168">
        <w:rPr>
          <w:rFonts w:ascii="Arial" w:hAnsi="Arial" w:cs="Arial"/>
          <w:sz w:val="22"/>
          <w:szCs w:val="22"/>
        </w:rPr>
        <w:tab/>
        <w:t>)</w:t>
      </w:r>
    </w:p>
    <w:p w14:paraId="32B72A5F" w14:textId="77777777" w:rsidR="001F6E33" w:rsidRPr="006A5168" w:rsidRDefault="001F6E33" w:rsidP="001F6E33">
      <w:pPr>
        <w:spacing w:line="360" w:lineRule="auto"/>
        <w:rPr>
          <w:rFonts w:ascii="Arial" w:hAnsi="Arial" w:cs="Arial"/>
          <w:sz w:val="22"/>
          <w:szCs w:val="22"/>
        </w:rPr>
      </w:pPr>
      <w:r w:rsidRPr="006A5168">
        <w:rPr>
          <w:rFonts w:ascii="Arial" w:hAnsi="Arial" w:cs="Arial"/>
          <w:b/>
          <w:sz w:val="22"/>
          <w:szCs w:val="22"/>
        </w:rPr>
        <w:t>PIN. ……………………………………………...</w:t>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t>)</w:t>
      </w:r>
    </w:p>
    <w:p w14:paraId="37E13EA7" w14:textId="77777777" w:rsidR="001F6E33" w:rsidRPr="006A5168" w:rsidRDefault="001F6E33" w:rsidP="001F6E33">
      <w:pPr>
        <w:spacing w:line="360" w:lineRule="auto"/>
        <w:rPr>
          <w:rFonts w:ascii="Arial" w:hAnsi="Arial" w:cs="Arial"/>
          <w:sz w:val="22"/>
          <w:szCs w:val="22"/>
        </w:rPr>
      </w:pPr>
      <w:r w:rsidRPr="006A5168">
        <w:rPr>
          <w:rFonts w:ascii="Arial" w:hAnsi="Arial" w:cs="Arial"/>
          <w:b/>
          <w:bCs/>
          <w:sz w:val="22"/>
          <w:szCs w:val="22"/>
        </w:rPr>
        <w:t>SIGNATURE. …………………………………...</w:t>
      </w:r>
      <w:r w:rsidRPr="006A5168">
        <w:rPr>
          <w:rFonts w:ascii="Arial" w:hAnsi="Arial" w:cs="Arial"/>
          <w:sz w:val="22"/>
          <w:szCs w:val="22"/>
        </w:rPr>
        <w:tab/>
      </w:r>
      <w:r w:rsidRPr="006A5168">
        <w:rPr>
          <w:rFonts w:ascii="Arial" w:hAnsi="Arial" w:cs="Arial"/>
          <w:sz w:val="22"/>
          <w:szCs w:val="22"/>
        </w:rPr>
        <w:tab/>
      </w:r>
      <w:r w:rsidRPr="006A5168">
        <w:rPr>
          <w:rFonts w:ascii="Arial" w:hAnsi="Arial" w:cs="Arial"/>
          <w:sz w:val="22"/>
          <w:szCs w:val="22"/>
        </w:rPr>
        <w:tab/>
        <w:t>)</w:t>
      </w:r>
    </w:p>
    <w:p w14:paraId="572D52BA" w14:textId="77777777" w:rsidR="00260010" w:rsidRDefault="00260010" w:rsidP="001F6E33">
      <w:pPr>
        <w:spacing w:line="360" w:lineRule="auto"/>
        <w:jc w:val="both"/>
        <w:rPr>
          <w:rFonts w:ascii="Arial" w:hAnsi="Arial" w:cs="Arial"/>
          <w:b/>
          <w:bCs/>
          <w:sz w:val="22"/>
          <w:szCs w:val="22"/>
        </w:rPr>
      </w:pPr>
    </w:p>
    <w:p w14:paraId="00CB7D0B" w14:textId="77777777" w:rsidR="001F6E33" w:rsidRPr="006A5168" w:rsidRDefault="00260010" w:rsidP="001F6E33">
      <w:pPr>
        <w:spacing w:line="360" w:lineRule="auto"/>
        <w:jc w:val="both"/>
        <w:rPr>
          <w:rFonts w:ascii="Arial" w:hAnsi="Arial" w:cs="Arial"/>
          <w:bCs/>
          <w:sz w:val="22"/>
          <w:szCs w:val="22"/>
        </w:rPr>
      </w:pPr>
      <w:r w:rsidRPr="00260010">
        <w:rPr>
          <w:rFonts w:ascii="Arial" w:hAnsi="Arial" w:cs="Arial"/>
          <w:b/>
          <w:bCs/>
          <w:sz w:val="22"/>
          <w:szCs w:val="22"/>
        </w:rPr>
        <w:t>in the presence of:</w:t>
      </w:r>
      <w:r w:rsidR="001F6E33" w:rsidRPr="006A5168">
        <w:rPr>
          <w:rFonts w:ascii="Arial" w:hAnsi="Arial" w:cs="Arial"/>
          <w:b/>
          <w:bCs/>
          <w:sz w:val="22"/>
          <w:szCs w:val="22"/>
        </w:rPr>
        <w:tab/>
      </w:r>
      <w:r w:rsidR="001F6E33" w:rsidRPr="006A5168">
        <w:rPr>
          <w:rFonts w:ascii="Arial" w:hAnsi="Arial" w:cs="Arial"/>
          <w:b/>
          <w:bCs/>
          <w:sz w:val="22"/>
          <w:szCs w:val="22"/>
        </w:rPr>
        <w:tab/>
      </w:r>
      <w:r w:rsidR="001F6E33" w:rsidRPr="006A5168">
        <w:rPr>
          <w:rFonts w:ascii="Arial" w:hAnsi="Arial" w:cs="Arial"/>
          <w:b/>
          <w:bCs/>
          <w:sz w:val="22"/>
          <w:szCs w:val="22"/>
        </w:rPr>
        <w:tab/>
      </w:r>
      <w:r w:rsidR="001F6E33" w:rsidRPr="006A5168">
        <w:rPr>
          <w:rFonts w:ascii="Arial" w:hAnsi="Arial" w:cs="Arial"/>
          <w:b/>
          <w:bCs/>
          <w:sz w:val="22"/>
          <w:szCs w:val="22"/>
        </w:rPr>
        <w:tab/>
      </w:r>
      <w:r w:rsidR="001F6E33" w:rsidRPr="006A5168">
        <w:rPr>
          <w:rFonts w:ascii="Arial" w:hAnsi="Arial" w:cs="Arial"/>
          <w:b/>
          <w:bCs/>
          <w:sz w:val="22"/>
          <w:szCs w:val="22"/>
        </w:rPr>
        <w:tab/>
      </w:r>
      <w:r w:rsidR="001F6E33" w:rsidRPr="006A5168">
        <w:rPr>
          <w:rFonts w:ascii="Arial" w:hAnsi="Arial" w:cs="Arial"/>
          <w:b/>
          <w:bCs/>
          <w:sz w:val="22"/>
          <w:szCs w:val="22"/>
        </w:rPr>
        <w:tab/>
      </w:r>
      <w:r w:rsidR="001F6E33" w:rsidRPr="006A5168">
        <w:rPr>
          <w:rFonts w:ascii="Arial" w:hAnsi="Arial" w:cs="Arial"/>
          <w:b/>
          <w:bCs/>
          <w:sz w:val="22"/>
          <w:szCs w:val="22"/>
        </w:rPr>
        <w:tab/>
      </w:r>
      <w:r w:rsidR="001F6E33" w:rsidRPr="006A5168">
        <w:rPr>
          <w:rFonts w:ascii="Arial" w:hAnsi="Arial" w:cs="Arial"/>
          <w:b/>
          <w:bCs/>
          <w:sz w:val="22"/>
          <w:szCs w:val="22"/>
        </w:rPr>
        <w:tab/>
      </w:r>
      <w:r w:rsidR="001F6E33" w:rsidRPr="006A5168">
        <w:rPr>
          <w:rFonts w:ascii="Arial" w:hAnsi="Arial" w:cs="Arial"/>
          <w:b/>
          <w:bCs/>
          <w:sz w:val="22"/>
          <w:szCs w:val="22"/>
        </w:rPr>
        <w:tab/>
      </w:r>
      <w:r w:rsidR="001F6E33" w:rsidRPr="006A5168">
        <w:rPr>
          <w:rFonts w:ascii="Arial" w:hAnsi="Arial" w:cs="Arial"/>
          <w:bCs/>
          <w:sz w:val="22"/>
          <w:szCs w:val="22"/>
        </w:rPr>
        <w:t>)</w:t>
      </w:r>
    </w:p>
    <w:p w14:paraId="1988CFD0" w14:textId="77777777" w:rsidR="001F6E33" w:rsidRPr="006A5168" w:rsidRDefault="001F6E33" w:rsidP="001F6E33">
      <w:pPr>
        <w:spacing w:line="360" w:lineRule="auto"/>
        <w:jc w:val="both"/>
        <w:rPr>
          <w:rFonts w:ascii="Arial" w:hAnsi="Arial" w:cs="Arial"/>
          <w:b/>
          <w:bCs/>
          <w:sz w:val="22"/>
          <w:szCs w:val="22"/>
        </w:rPr>
      </w:pPr>
    </w:p>
    <w:p w14:paraId="3099169C" w14:textId="77777777" w:rsidR="001F6E33" w:rsidRPr="006A5168" w:rsidRDefault="001F6E33" w:rsidP="001F6E33">
      <w:pPr>
        <w:spacing w:line="360" w:lineRule="auto"/>
        <w:jc w:val="center"/>
        <w:rPr>
          <w:rFonts w:ascii="Arial" w:hAnsi="Arial" w:cs="Arial"/>
          <w:b/>
          <w:bCs/>
          <w:sz w:val="22"/>
          <w:szCs w:val="22"/>
          <w:u w:val="single"/>
        </w:rPr>
      </w:pPr>
      <w:r w:rsidRPr="006A5168">
        <w:rPr>
          <w:rFonts w:ascii="Arial" w:hAnsi="Arial" w:cs="Arial"/>
          <w:b/>
          <w:bCs/>
          <w:sz w:val="22"/>
          <w:szCs w:val="22"/>
          <w:u w:val="single"/>
        </w:rPr>
        <w:t>CERTIFICATION</w:t>
      </w:r>
    </w:p>
    <w:p w14:paraId="7C053EEA" w14:textId="77777777" w:rsidR="001F6E33" w:rsidRPr="006A5168" w:rsidRDefault="001F6E33" w:rsidP="001F6E33">
      <w:pPr>
        <w:spacing w:line="360" w:lineRule="auto"/>
        <w:jc w:val="center"/>
        <w:rPr>
          <w:rFonts w:ascii="Arial" w:hAnsi="Arial" w:cs="Arial"/>
          <w:b/>
          <w:bCs/>
          <w:sz w:val="22"/>
          <w:szCs w:val="22"/>
          <w:u w:val="single"/>
        </w:rPr>
      </w:pPr>
    </w:p>
    <w:p w14:paraId="704B9034" w14:textId="77777777" w:rsidR="001F6E33" w:rsidRPr="006A5168" w:rsidRDefault="001F6E33" w:rsidP="001F6E33">
      <w:pPr>
        <w:spacing w:line="360" w:lineRule="auto"/>
        <w:jc w:val="both"/>
        <w:rPr>
          <w:rFonts w:ascii="Arial" w:hAnsi="Arial" w:cs="Arial"/>
          <w:sz w:val="22"/>
          <w:szCs w:val="22"/>
        </w:rPr>
      </w:pPr>
      <w:r w:rsidRPr="006A5168">
        <w:rPr>
          <w:rFonts w:ascii="Arial" w:hAnsi="Arial" w:cs="Arial"/>
          <w:sz w:val="22"/>
          <w:szCs w:val="22"/>
        </w:rPr>
        <w:t xml:space="preserve"> “I …………………………………………… an Advocate of the High Court of Kenya of Admission Number ……………………………….. and Practising Certificate Number ……………………………………… certify that I was present and saw the </w:t>
      </w:r>
      <w:r w:rsidRPr="006A5168">
        <w:rPr>
          <w:rFonts w:ascii="Arial" w:hAnsi="Arial" w:cs="Arial"/>
          <w:bCs/>
          <w:sz w:val="22"/>
          <w:szCs w:val="22"/>
        </w:rPr>
        <w:t>Purchaser</w:t>
      </w:r>
      <w:r w:rsidR="00260010">
        <w:rPr>
          <w:rFonts w:ascii="Arial" w:hAnsi="Arial" w:cs="Arial"/>
          <w:bCs/>
          <w:sz w:val="22"/>
          <w:szCs w:val="22"/>
        </w:rPr>
        <w:t xml:space="preserve"> </w:t>
      </w:r>
      <w:r w:rsidR="00260010" w:rsidRPr="00260010">
        <w:rPr>
          <w:rFonts w:ascii="Arial" w:hAnsi="Arial" w:cs="Arial"/>
          <w:b/>
          <w:bCs/>
          <w:sz w:val="22"/>
          <w:szCs w:val="22"/>
        </w:rPr>
        <w:t xml:space="preserve">KUSH GUPTA t/a </w:t>
      </w:r>
      <w:r w:rsidRPr="00260010">
        <w:rPr>
          <w:rFonts w:ascii="Arial" w:hAnsi="Arial" w:cs="Arial"/>
          <w:b/>
          <w:color w:val="000000"/>
          <w:sz w:val="22"/>
          <w:szCs w:val="22"/>
        </w:rPr>
        <w:t xml:space="preserve"> </w:t>
      </w:r>
      <w:r w:rsidR="008541FC">
        <w:rPr>
          <w:rFonts w:ascii="Arial" w:hAnsi="Arial" w:cs="Arial"/>
          <w:b/>
          <w:color w:val="000000"/>
          <w:sz w:val="22"/>
          <w:szCs w:val="22"/>
        </w:rPr>
        <w:t xml:space="preserve">IMPEX VYAPAR    </w:t>
      </w:r>
      <w:r w:rsidRPr="006A5168">
        <w:rPr>
          <w:rFonts w:ascii="Arial" w:hAnsi="Arial" w:cs="Arial"/>
          <w:sz w:val="22"/>
          <w:szCs w:val="22"/>
        </w:rPr>
        <w:t xml:space="preserve">duly </w:t>
      </w:r>
      <w:r w:rsidR="00260010">
        <w:rPr>
          <w:rFonts w:ascii="Arial" w:hAnsi="Arial" w:cs="Arial"/>
          <w:sz w:val="22"/>
          <w:szCs w:val="22"/>
        </w:rPr>
        <w:t>execute</w:t>
      </w:r>
      <w:r w:rsidRPr="006A5168">
        <w:rPr>
          <w:rFonts w:ascii="Arial" w:hAnsi="Arial" w:cs="Arial"/>
          <w:sz w:val="22"/>
          <w:szCs w:val="22"/>
        </w:rPr>
        <w:t xml:space="preserve"> this Agreement.</w:t>
      </w:r>
    </w:p>
    <w:p w14:paraId="1DE8006C" w14:textId="77777777" w:rsidR="001F6E33" w:rsidRPr="006A5168" w:rsidRDefault="001F6E33" w:rsidP="001F6E33">
      <w:pPr>
        <w:spacing w:line="360" w:lineRule="auto"/>
        <w:rPr>
          <w:rFonts w:ascii="Arial" w:hAnsi="Arial" w:cs="Arial"/>
          <w:sz w:val="22"/>
          <w:szCs w:val="22"/>
        </w:rPr>
      </w:pPr>
    </w:p>
    <w:p w14:paraId="6864E781" w14:textId="77777777" w:rsidR="001F6E33" w:rsidRPr="006A5168" w:rsidRDefault="001F6E33" w:rsidP="001F6E33">
      <w:pPr>
        <w:tabs>
          <w:tab w:val="left" w:pos="-1080"/>
          <w:tab w:val="left" w:pos="-720"/>
          <w:tab w:val="left" w:pos="0"/>
          <w:tab w:val="left" w:pos="810"/>
          <w:tab w:val="left" w:pos="1620"/>
        </w:tabs>
        <w:spacing w:line="360" w:lineRule="auto"/>
        <w:jc w:val="center"/>
        <w:rPr>
          <w:rFonts w:ascii="Arial" w:hAnsi="Arial" w:cs="Arial"/>
          <w:sz w:val="22"/>
          <w:szCs w:val="22"/>
        </w:rPr>
      </w:pPr>
      <w:r w:rsidRPr="006A5168">
        <w:rPr>
          <w:rFonts w:ascii="Arial" w:hAnsi="Arial" w:cs="Arial"/>
          <w:sz w:val="22"/>
          <w:szCs w:val="22"/>
        </w:rPr>
        <w:t>__________________________</w:t>
      </w:r>
    </w:p>
    <w:p w14:paraId="02122984" w14:textId="77777777" w:rsidR="001F6E33" w:rsidRPr="006A5168" w:rsidRDefault="001F6E33" w:rsidP="001F6E33">
      <w:pPr>
        <w:tabs>
          <w:tab w:val="left" w:pos="-1080"/>
          <w:tab w:val="left" w:pos="-720"/>
          <w:tab w:val="left" w:pos="0"/>
          <w:tab w:val="left" w:pos="810"/>
          <w:tab w:val="left" w:pos="1620"/>
        </w:tabs>
        <w:spacing w:line="360" w:lineRule="auto"/>
        <w:jc w:val="center"/>
        <w:rPr>
          <w:rFonts w:ascii="Arial" w:hAnsi="Arial" w:cs="Arial"/>
          <w:b/>
          <w:sz w:val="22"/>
          <w:szCs w:val="22"/>
        </w:rPr>
      </w:pPr>
      <w:r w:rsidRPr="006A5168">
        <w:rPr>
          <w:rFonts w:ascii="Arial" w:hAnsi="Arial" w:cs="Arial"/>
          <w:b/>
          <w:sz w:val="22"/>
          <w:szCs w:val="22"/>
        </w:rPr>
        <w:t>Advocate</w:t>
      </w:r>
    </w:p>
    <w:p w14:paraId="0DCF64C7" w14:textId="77777777" w:rsidR="001F6E33" w:rsidRPr="006A5168" w:rsidRDefault="001F6E33" w:rsidP="001F6E33">
      <w:pPr>
        <w:spacing w:line="360" w:lineRule="auto"/>
        <w:rPr>
          <w:rFonts w:ascii="Arial" w:hAnsi="Arial" w:cs="Arial"/>
          <w:sz w:val="22"/>
          <w:szCs w:val="22"/>
        </w:rPr>
      </w:pPr>
    </w:p>
    <w:p w14:paraId="6859E622" w14:textId="77777777" w:rsidR="001F6E33" w:rsidRPr="006A5168" w:rsidRDefault="001F6E33" w:rsidP="001F6E33">
      <w:pPr>
        <w:pStyle w:val="Heading6"/>
        <w:tabs>
          <w:tab w:val="left" w:pos="0"/>
        </w:tabs>
        <w:spacing w:line="360" w:lineRule="auto"/>
        <w:ind w:left="-36"/>
        <w:jc w:val="left"/>
        <w:rPr>
          <w:rFonts w:ascii="Arial" w:hAnsi="Arial" w:cs="Arial"/>
          <w:sz w:val="22"/>
          <w:szCs w:val="22"/>
          <w:u w:val="single"/>
        </w:rPr>
      </w:pPr>
      <w:r w:rsidRPr="006A5168">
        <w:rPr>
          <w:rFonts w:ascii="Arial" w:hAnsi="Arial" w:cs="Arial"/>
          <w:sz w:val="22"/>
          <w:szCs w:val="22"/>
        </w:rPr>
        <w:tab/>
      </w:r>
      <w:r w:rsidRPr="006A5168">
        <w:rPr>
          <w:rFonts w:ascii="Arial" w:hAnsi="Arial" w:cs="Arial"/>
          <w:sz w:val="22"/>
          <w:szCs w:val="22"/>
          <w:u w:val="single"/>
        </w:rPr>
        <w:t>Drawn By:</w:t>
      </w:r>
    </w:p>
    <w:p w14:paraId="5BDE8DE7" w14:textId="77777777" w:rsidR="001F6E33" w:rsidRPr="006A5168" w:rsidRDefault="001F6E33" w:rsidP="001F6E33">
      <w:pPr>
        <w:spacing w:line="360" w:lineRule="auto"/>
        <w:rPr>
          <w:rFonts w:ascii="Arial" w:hAnsi="Arial" w:cs="Arial"/>
          <w:sz w:val="22"/>
          <w:szCs w:val="22"/>
        </w:rPr>
      </w:pPr>
      <w:r w:rsidRPr="006A5168">
        <w:rPr>
          <w:rFonts w:ascii="Arial" w:hAnsi="Arial" w:cs="Arial"/>
          <w:b/>
          <w:noProof/>
          <w:sz w:val="22"/>
          <w:szCs w:val="22"/>
          <w:lang w:val="en-US"/>
        </w:rPr>
        <w:drawing>
          <wp:inline distT="0" distB="0" distL="0" distR="0" wp14:anchorId="57DA2F9A" wp14:editId="6861020E">
            <wp:extent cx="2257425" cy="904875"/>
            <wp:effectExtent l="0" t="0" r="9525" b="9525"/>
            <wp:docPr id="1" name="Picture 1" descr="Namasaka-and-Kariuki-Advocates-Email-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asaka-and-Kariuki-Advocates-Email-Sign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7425" cy="904875"/>
                    </a:xfrm>
                    <a:prstGeom prst="rect">
                      <a:avLst/>
                    </a:prstGeom>
                    <a:noFill/>
                    <a:ln>
                      <a:noFill/>
                    </a:ln>
                  </pic:spPr>
                </pic:pic>
              </a:graphicData>
            </a:graphic>
          </wp:inline>
        </w:drawing>
      </w:r>
    </w:p>
    <w:p w14:paraId="03F6B1CF" w14:textId="77777777" w:rsidR="001F6E33" w:rsidRPr="006A5168" w:rsidRDefault="001F6E33" w:rsidP="001F6E33">
      <w:pPr>
        <w:spacing w:after="120" w:line="360" w:lineRule="auto"/>
        <w:contextualSpacing/>
        <w:rPr>
          <w:rFonts w:ascii="Arial" w:hAnsi="Arial" w:cs="Arial"/>
          <w:b/>
          <w:sz w:val="22"/>
          <w:szCs w:val="22"/>
        </w:rPr>
      </w:pPr>
      <w:r w:rsidRPr="006A5168">
        <w:rPr>
          <w:rFonts w:ascii="Arial" w:hAnsi="Arial" w:cs="Arial"/>
          <w:sz w:val="22"/>
          <w:szCs w:val="22"/>
        </w:rPr>
        <w:t>(</w:t>
      </w:r>
      <w:r w:rsidRPr="006A5168">
        <w:rPr>
          <w:rFonts w:ascii="Arial" w:hAnsi="Arial" w:cs="Arial"/>
          <w:b/>
          <w:sz w:val="22"/>
          <w:szCs w:val="22"/>
        </w:rPr>
        <w:t xml:space="preserve">Our Ref: </w:t>
      </w:r>
      <w:r w:rsidR="008541FC">
        <w:rPr>
          <w:rFonts w:ascii="Arial" w:hAnsi="Arial" w:cs="Arial"/>
          <w:b/>
          <w:sz w:val="22"/>
          <w:szCs w:val="22"/>
        </w:rPr>
        <w:t>NK-1401/01/C/INEZA/16/2020/16</w:t>
      </w:r>
      <w:r w:rsidRPr="006A5168">
        <w:rPr>
          <w:rFonts w:ascii="Arial" w:hAnsi="Arial" w:cs="Arial"/>
          <w:b/>
          <w:sz w:val="22"/>
          <w:szCs w:val="22"/>
        </w:rPr>
        <w:t>)</w:t>
      </w:r>
    </w:p>
    <w:p w14:paraId="2A101257" w14:textId="77777777" w:rsidR="001F6E33" w:rsidRPr="006A5168" w:rsidRDefault="001F6E33" w:rsidP="001F6E33">
      <w:pPr>
        <w:spacing w:line="360" w:lineRule="auto"/>
        <w:rPr>
          <w:rFonts w:ascii="Arial" w:hAnsi="Arial" w:cs="Arial"/>
          <w:sz w:val="22"/>
          <w:szCs w:val="22"/>
        </w:rPr>
      </w:pPr>
    </w:p>
    <w:p w14:paraId="459C59AA" w14:textId="77777777" w:rsidR="001F6E33" w:rsidRPr="006A5168" w:rsidRDefault="001F6E33" w:rsidP="001F6E33">
      <w:pPr>
        <w:rPr>
          <w:rFonts w:ascii="Arial" w:hAnsi="Arial" w:cs="Arial"/>
          <w:sz w:val="22"/>
          <w:szCs w:val="22"/>
        </w:rPr>
      </w:pPr>
    </w:p>
    <w:p w14:paraId="1A28A23B" w14:textId="77777777" w:rsidR="00F13DE1" w:rsidRPr="006A5168" w:rsidRDefault="00F13DE1" w:rsidP="001F6E33">
      <w:pPr>
        <w:jc w:val="center"/>
        <w:rPr>
          <w:rFonts w:ascii="Arial" w:hAnsi="Arial" w:cs="Arial"/>
          <w:sz w:val="22"/>
          <w:szCs w:val="22"/>
        </w:rPr>
      </w:pPr>
    </w:p>
    <w:sectPr w:rsidR="00F13DE1" w:rsidRPr="006A51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shti Vora" w:date="2020-10-08T08:27:00Z" w:initials="MV">
    <w:p w14:paraId="78B2906D" w14:textId="77777777" w:rsidR="00386444" w:rsidRDefault="00386444">
      <w:pPr>
        <w:pStyle w:val="CommentText"/>
      </w:pPr>
      <w:r>
        <w:rPr>
          <w:rStyle w:val="CommentReference"/>
        </w:rPr>
        <w:annotationRef/>
      </w:r>
      <w:r>
        <w:t xml:space="preserve">This clause creates a cooperative society – as a purchaser you are entitled to a share in the co-operative society, at the time you want to sell your property – you would be selling this share instead of the property itself. </w:t>
      </w:r>
    </w:p>
    <w:p w14:paraId="755B8EA5" w14:textId="77777777" w:rsidR="00386444" w:rsidRDefault="00386444">
      <w:pPr>
        <w:pStyle w:val="CommentText"/>
      </w:pPr>
      <w:r>
        <w:br/>
        <w:t>Advantages – easier to liquidate as compared to an actual house</w:t>
      </w:r>
    </w:p>
  </w:comment>
  <w:comment w:id="5" w:author="Mishti Vora" w:date="2020-10-08T08:29:00Z" w:initials="MV">
    <w:p w14:paraId="547C4341" w14:textId="77777777" w:rsidR="00386444" w:rsidRDefault="00386444">
      <w:pPr>
        <w:pStyle w:val="CommentText"/>
      </w:pPr>
      <w:r>
        <w:rPr>
          <w:rStyle w:val="CommentReference"/>
        </w:rPr>
        <w:annotationRef/>
      </w:r>
      <w:r>
        <w:t xml:space="preserve">Vendor shall not make any material changes to the building once purchased, unless the Vendor has obtained prior consent from the Purchaser.  </w:t>
      </w:r>
    </w:p>
  </w:comment>
  <w:comment w:id="18" w:author="Mishti Vora" w:date="2020-10-08T08:34:00Z" w:initials="MV">
    <w:p w14:paraId="3E2D036F" w14:textId="77777777" w:rsidR="00386444" w:rsidRDefault="00386444">
      <w:pPr>
        <w:pStyle w:val="CommentText"/>
      </w:pPr>
      <w:r>
        <w:rPr>
          <w:rStyle w:val="CommentReference"/>
        </w:rPr>
        <w:annotationRef/>
      </w:r>
      <w:r>
        <w:t xml:space="preserve">We need to check this! </w:t>
      </w:r>
    </w:p>
  </w:comment>
  <w:comment w:id="20" w:author="Mishti Vora" w:date="2020-10-08T08:36:00Z" w:initials="MV">
    <w:p w14:paraId="5FE98599" w14:textId="77777777" w:rsidR="00386444" w:rsidRDefault="00386444">
      <w:pPr>
        <w:pStyle w:val="CommentText"/>
      </w:pPr>
      <w:r>
        <w:rPr>
          <w:rStyle w:val="CommentReference"/>
        </w:rPr>
        <w:annotationRef/>
      </w:r>
      <w:r>
        <w:t xml:space="preserve">What are closing costs? </w:t>
      </w:r>
    </w:p>
  </w:comment>
  <w:comment w:id="22" w:author="Mishti Vora" w:date="2020-10-08T08:40:00Z" w:initials="MV">
    <w:p w14:paraId="1CB73B57" w14:textId="77777777" w:rsidR="00A91011" w:rsidRDefault="00A91011">
      <w:pPr>
        <w:pStyle w:val="CommentText"/>
      </w:pPr>
      <w:r>
        <w:rPr>
          <w:rStyle w:val="CommentReference"/>
        </w:rPr>
        <w:annotationRef/>
      </w:r>
      <w:r>
        <w:t xml:space="preserve">We should quantify the </w:t>
      </w:r>
      <w:proofErr w:type="spellStart"/>
      <w:proofErr w:type="gramStart"/>
      <w:r>
        <w:t>delay..</w:t>
      </w:r>
      <w:proofErr w:type="gramEnd"/>
      <w:r>
        <w:t>Maximum</w:t>
      </w:r>
      <w:proofErr w:type="spellEnd"/>
      <w:r>
        <w:t xml:space="preserve"> delay you are okay with? If exceeds maximum you would be entitled to a compensation for the loss/ damages suffered because of the delay. </w:t>
      </w:r>
    </w:p>
  </w:comment>
  <w:comment w:id="23" w:author="Mishti Vora" w:date="2020-10-08T08:45:00Z" w:initials="MV">
    <w:p w14:paraId="3C6C3CA4" w14:textId="77777777" w:rsidR="00A91011" w:rsidRDefault="00A91011">
      <w:pPr>
        <w:pStyle w:val="CommentText"/>
      </w:pPr>
      <w:r>
        <w:rPr>
          <w:rStyle w:val="CommentReference"/>
        </w:rPr>
        <w:annotationRef/>
      </w:r>
      <w:r>
        <w:t xml:space="preserve">Upon making reasonable modification, the Vendor shall inform the Purchaser of the same with no later than 1 (one) Business Day. It is hereby clarified that the Vendor shall not make any material modifications to the Building Plan, unless the Vendor has obtained prior written and signed consent of the Purchaser. </w:t>
      </w:r>
    </w:p>
  </w:comment>
  <w:comment w:id="24" w:author="Mishti Vora" w:date="2020-10-08T08:52:00Z" w:initials="MV">
    <w:p w14:paraId="1F5F36B9" w14:textId="77777777" w:rsidR="001F106B" w:rsidRDefault="001F106B">
      <w:pPr>
        <w:pStyle w:val="CommentText"/>
      </w:pPr>
      <w:r>
        <w:rPr>
          <w:rStyle w:val="CommentReference"/>
        </w:rPr>
        <w:annotationRef/>
      </w:r>
      <w:r>
        <w:t xml:space="preserve">Upon making any additions, variations or substitutions to the Works, the Vendor agrees to inform the Purchaser of the same within and no later than 1 (one) Business Day of such occurrence. </w:t>
      </w:r>
    </w:p>
  </w:comment>
  <w:comment w:id="25" w:author="Mishti Vora" w:date="2020-10-08T11:43:00Z" w:initials="MV">
    <w:p w14:paraId="7B7C4D00" w14:textId="6A361A86" w:rsidR="00AE278B" w:rsidRDefault="00AE278B">
      <w:pPr>
        <w:pStyle w:val="CommentText"/>
      </w:pPr>
      <w:r>
        <w:rPr>
          <w:rStyle w:val="CommentReference"/>
        </w:rPr>
        <w:annotationRef/>
      </w:r>
      <w:r>
        <w:t xml:space="preserve">Will you be able to inspect and identify shrinkage/faults or defects? I believe you might require some sort of expert. </w:t>
      </w:r>
    </w:p>
  </w:comment>
  <w:comment w:id="31" w:author="Mishti Vora" w:date="2020-10-08T09:03:00Z" w:initials="MV">
    <w:p w14:paraId="22C31433" w14:textId="77777777" w:rsidR="001E6A56" w:rsidRDefault="001E6A56">
      <w:pPr>
        <w:pStyle w:val="CommentText"/>
      </w:pPr>
      <w:r>
        <w:rPr>
          <w:rStyle w:val="CommentReference"/>
        </w:rPr>
        <w:annotationRef/>
      </w:r>
      <w:r>
        <w:t xml:space="preserve">You should only agree to pay the stamp duty and bank charges on the Agreement for Sale. You should not agree to pay the Vendor’s advocates legal fees or the costs of forming the Management </w:t>
      </w:r>
      <w:proofErr w:type="gramStart"/>
      <w:r>
        <w:t>Companies..</w:t>
      </w:r>
      <w:proofErr w:type="gramEnd"/>
      <w:r>
        <w:t xml:space="preserve"> </w:t>
      </w:r>
    </w:p>
  </w:comment>
  <w:comment w:id="46" w:author="Mishti Vora" w:date="2020-10-08T11:55:00Z" w:initials="MV">
    <w:p w14:paraId="3E55A413" w14:textId="61AA593C" w:rsidR="00B028F1" w:rsidRDefault="00B028F1">
      <w:pPr>
        <w:pStyle w:val="CommentText"/>
      </w:pPr>
      <w:r>
        <w:rPr>
          <w:rStyle w:val="CommentReference"/>
        </w:rPr>
        <w:annotationRef/>
      </w:r>
      <w:r>
        <w:t>We will have to get this vetted by a local consultant.</w:t>
      </w:r>
    </w:p>
  </w:comment>
  <w:comment w:id="53" w:author="Mishti Vora" w:date="2020-10-08T12:18:00Z" w:initials="MV">
    <w:p w14:paraId="7D38D842" w14:textId="42F3AD8D" w:rsidR="00010856" w:rsidRDefault="00010856">
      <w:pPr>
        <w:pStyle w:val="CommentText"/>
      </w:pPr>
      <w:r>
        <w:rPr>
          <w:rStyle w:val="CommentReference"/>
        </w:rPr>
        <w:annotationRef/>
      </w:r>
      <w:r>
        <w:t xml:space="preserve">Once payment of Purchase price or any part thereof has been made the Vendor should not be permitted to negotiate the sale and purchase of the Town House with any other party, unless the Purchaser has provided its prior written and signed consent. </w:t>
      </w:r>
    </w:p>
  </w:comment>
  <w:comment w:id="57" w:author="Mishti Vora" w:date="2020-10-08T12:38:00Z" w:initials="MV">
    <w:p w14:paraId="2094DB0F" w14:textId="798024FA" w:rsidR="005B6A8B" w:rsidRDefault="005B6A8B">
      <w:pPr>
        <w:pStyle w:val="CommentText"/>
      </w:pPr>
      <w:r>
        <w:rPr>
          <w:rStyle w:val="CommentReference"/>
        </w:rPr>
        <w:annotationRef/>
      </w:r>
      <w:r>
        <w:t xml:space="preserve">Need to understand how this pro-rata rate would work? 5% is per annum and not monthly. I believe it should be monthly. </w:t>
      </w:r>
    </w:p>
  </w:comment>
  <w:comment w:id="61" w:author="Mishti Vora" w:date="2020-10-08T12:41:00Z" w:initials="MV">
    <w:p w14:paraId="44179656" w14:textId="1F779072" w:rsidR="005B6A8B" w:rsidRDefault="005B6A8B">
      <w:pPr>
        <w:pStyle w:val="CommentText"/>
      </w:pPr>
      <w:r>
        <w:rPr>
          <w:rStyle w:val="CommentReference"/>
        </w:rPr>
        <w:annotationRef/>
      </w:r>
      <w:r>
        <w:t>Who are protagonists? Not defined under the Agreement</w:t>
      </w:r>
    </w:p>
  </w:comment>
  <w:comment w:id="73" w:author="Mishti Vora" w:date="2020-10-08T12:44:00Z" w:initials="MV">
    <w:p w14:paraId="48ED2DA5" w14:textId="0E581E81" w:rsidR="005B6A8B" w:rsidRDefault="005B6A8B">
      <w:pPr>
        <w:pStyle w:val="CommentText"/>
      </w:pPr>
      <w:r>
        <w:rPr>
          <w:rStyle w:val="CommentReference"/>
        </w:rPr>
        <w:annotationRef/>
      </w:r>
      <w:r>
        <w:t xml:space="preserve">Needs to be vetted by local consultant – if any other condition is required to be added to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5B8EA5" w15:done="0"/>
  <w15:commentEx w15:paraId="547C4341" w15:done="0"/>
  <w15:commentEx w15:paraId="3E2D036F" w15:done="0"/>
  <w15:commentEx w15:paraId="5FE98599" w15:done="0"/>
  <w15:commentEx w15:paraId="1CB73B57" w15:done="0"/>
  <w15:commentEx w15:paraId="3C6C3CA4" w15:done="0"/>
  <w15:commentEx w15:paraId="1F5F36B9" w15:done="0"/>
  <w15:commentEx w15:paraId="7B7C4D00" w15:done="0"/>
  <w15:commentEx w15:paraId="22C31433" w15:done="0"/>
  <w15:commentEx w15:paraId="3E55A413" w15:done="0"/>
  <w15:commentEx w15:paraId="7D38D842" w15:done="0"/>
  <w15:commentEx w15:paraId="2094DB0F" w15:done="0"/>
  <w15:commentEx w15:paraId="44179656" w15:done="0"/>
  <w15:commentEx w15:paraId="48ED2D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94BD7" w16cex:dateUtc="2020-10-08T02:57:00Z"/>
  <w16cex:commentExtensible w16cex:durableId="23294C51" w16cex:dateUtc="2020-10-08T02:59:00Z"/>
  <w16cex:commentExtensible w16cex:durableId="23294DB3" w16cex:dateUtc="2020-10-08T03:04:00Z"/>
  <w16cex:commentExtensible w16cex:durableId="23294E02" w16cex:dateUtc="2020-10-08T03:06:00Z"/>
  <w16cex:commentExtensible w16cex:durableId="23294EFF" w16cex:dateUtc="2020-10-08T03:10:00Z"/>
  <w16cex:commentExtensible w16cex:durableId="23295027" w16cex:dateUtc="2020-10-08T03:15:00Z"/>
  <w16cex:commentExtensible w16cex:durableId="232951C0" w16cex:dateUtc="2020-10-08T03:22:00Z"/>
  <w16cex:commentExtensible w16cex:durableId="232979F7" w16cex:dateUtc="2020-10-08T06:13:00Z"/>
  <w16cex:commentExtensible w16cex:durableId="2329544D" w16cex:dateUtc="2020-10-08T03:33:00Z"/>
  <w16cex:commentExtensible w16cex:durableId="23297CC6" w16cex:dateUtc="2020-10-08T06:25:00Z"/>
  <w16cex:commentExtensible w16cex:durableId="23298232" w16cex:dateUtc="2020-10-08T06:48:00Z"/>
  <w16cex:commentExtensible w16cex:durableId="232986C2" w16cex:dateUtc="2020-10-08T07:08:00Z"/>
  <w16cex:commentExtensible w16cex:durableId="2329878B" w16cex:dateUtc="2020-10-08T07:11:00Z"/>
  <w16cex:commentExtensible w16cex:durableId="23298827" w16cex:dateUtc="2020-10-08T0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5B8EA5" w16cid:durableId="23294BD7"/>
  <w16cid:commentId w16cid:paraId="547C4341" w16cid:durableId="23294C51"/>
  <w16cid:commentId w16cid:paraId="3E2D036F" w16cid:durableId="23294DB3"/>
  <w16cid:commentId w16cid:paraId="5FE98599" w16cid:durableId="23294E02"/>
  <w16cid:commentId w16cid:paraId="1CB73B57" w16cid:durableId="23294EFF"/>
  <w16cid:commentId w16cid:paraId="3C6C3CA4" w16cid:durableId="23295027"/>
  <w16cid:commentId w16cid:paraId="1F5F36B9" w16cid:durableId="232951C0"/>
  <w16cid:commentId w16cid:paraId="7B7C4D00" w16cid:durableId="232979F7"/>
  <w16cid:commentId w16cid:paraId="22C31433" w16cid:durableId="2329544D"/>
  <w16cid:commentId w16cid:paraId="3E55A413" w16cid:durableId="23297CC6"/>
  <w16cid:commentId w16cid:paraId="7D38D842" w16cid:durableId="23298232"/>
  <w16cid:commentId w16cid:paraId="2094DB0F" w16cid:durableId="232986C2"/>
  <w16cid:commentId w16cid:paraId="44179656" w16cid:durableId="2329878B"/>
  <w16cid:commentId w16cid:paraId="48ED2DA5" w16cid:durableId="232988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F58E5"/>
    <w:multiLevelType w:val="multilevel"/>
    <w:tmpl w:val="07B2BA00"/>
    <w:lvl w:ilvl="0">
      <w:start w:val="17"/>
      <w:numFmt w:val="decimal"/>
      <w:lvlText w:val="%1"/>
      <w:lvlJc w:val="left"/>
      <w:pPr>
        <w:ind w:left="600" w:hanging="600"/>
      </w:pPr>
    </w:lvl>
    <w:lvl w:ilvl="1">
      <w:start w:val="2"/>
      <w:numFmt w:val="decimal"/>
      <w:lvlText w:val="%1.%2"/>
      <w:lvlJc w:val="left"/>
      <w:pPr>
        <w:ind w:left="1680" w:hanging="60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15:restartNumberingAfterBreak="0">
    <w:nsid w:val="0E8D6ECF"/>
    <w:multiLevelType w:val="hybridMultilevel"/>
    <w:tmpl w:val="8A2A15A6"/>
    <w:lvl w:ilvl="0" w:tplc="F236C410">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C46667"/>
    <w:multiLevelType w:val="multilevel"/>
    <w:tmpl w:val="1AA0E672"/>
    <w:lvl w:ilvl="0">
      <w:start w:val="18"/>
      <w:numFmt w:val="decimal"/>
      <w:lvlText w:val="%1."/>
      <w:lvlJc w:val="left"/>
      <w:pPr>
        <w:tabs>
          <w:tab w:val="num" w:pos="720"/>
        </w:tabs>
        <w:ind w:left="720" w:hanging="720"/>
      </w:pPr>
      <w:rPr>
        <w:b/>
      </w:rPr>
    </w:lvl>
    <w:lvl w:ilvl="1">
      <w:start w:val="1"/>
      <w:numFmt w:val="decimal"/>
      <w:lvlText w:val="%1.%2."/>
      <w:lvlJc w:val="left"/>
      <w:pPr>
        <w:tabs>
          <w:tab w:val="num" w:pos="1800"/>
        </w:tabs>
        <w:ind w:left="1800" w:hanging="720"/>
      </w:pPr>
    </w:lvl>
    <w:lvl w:ilvl="2">
      <w:start w:val="1"/>
      <w:numFmt w:val="lowerLetter"/>
      <w:lvlText w:val="(%3)"/>
      <w:lvlJc w:val="left"/>
      <w:pPr>
        <w:tabs>
          <w:tab w:val="num" w:pos="1440"/>
        </w:tabs>
        <w:ind w:left="2160" w:hanging="720"/>
      </w:pPr>
      <w:rPr>
        <w:b w:val="0"/>
      </w:rPr>
    </w:lvl>
    <w:lvl w:ilvl="3">
      <w:start w:val="1"/>
      <w:numFmt w:val="lowerRoman"/>
      <w:lvlText w:val="(%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15965FCD"/>
    <w:multiLevelType w:val="multilevel"/>
    <w:tmpl w:val="28083E64"/>
    <w:lvl w:ilvl="0">
      <w:start w:val="17"/>
      <w:numFmt w:val="decimal"/>
      <w:lvlText w:val="%1."/>
      <w:lvlJc w:val="left"/>
      <w:pPr>
        <w:ind w:left="660" w:hanging="660"/>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440" w:hanging="1800"/>
      </w:pPr>
    </w:lvl>
  </w:abstractNum>
  <w:abstractNum w:abstractNumId="4" w15:restartNumberingAfterBreak="0">
    <w:nsid w:val="179F5CB8"/>
    <w:multiLevelType w:val="multilevel"/>
    <w:tmpl w:val="74FED9E4"/>
    <w:lvl w:ilvl="0">
      <w:start w:val="17"/>
      <w:numFmt w:val="decimal"/>
      <w:lvlText w:val="%1."/>
      <w:lvlJc w:val="left"/>
      <w:pPr>
        <w:ind w:left="660" w:hanging="660"/>
      </w:pPr>
    </w:lvl>
    <w:lvl w:ilvl="1">
      <w:start w:val="3"/>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440" w:hanging="1800"/>
      </w:pPr>
    </w:lvl>
  </w:abstractNum>
  <w:abstractNum w:abstractNumId="5" w15:restartNumberingAfterBreak="0">
    <w:nsid w:val="1D2009E2"/>
    <w:multiLevelType w:val="hybridMultilevel"/>
    <w:tmpl w:val="AD344818"/>
    <w:lvl w:ilvl="0" w:tplc="04090013">
      <w:start w:val="1"/>
      <w:numFmt w:val="upperRoman"/>
      <w:lvlText w:val="%1."/>
      <w:lvlJc w:val="righ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6" w15:restartNumberingAfterBreak="0">
    <w:nsid w:val="2D0F4DA6"/>
    <w:multiLevelType w:val="hybridMultilevel"/>
    <w:tmpl w:val="E460F546"/>
    <w:lvl w:ilvl="0" w:tplc="C786F32E">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7" w15:restartNumberingAfterBreak="0">
    <w:nsid w:val="2D166823"/>
    <w:multiLevelType w:val="hybridMultilevel"/>
    <w:tmpl w:val="A9E2D578"/>
    <w:lvl w:ilvl="0" w:tplc="04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33A863D9"/>
    <w:multiLevelType w:val="hybridMultilevel"/>
    <w:tmpl w:val="A722332C"/>
    <w:lvl w:ilvl="0" w:tplc="7E0631F4">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6F344BB"/>
    <w:multiLevelType w:val="multilevel"/>
    <w:tmpl w:val="E4FAEE32"/>
    <w:lvl w:ilvl="0">
      <w:start w:val="2"/>
      <w:numFmt w:val="decimal"/>
      <w:lvlText w:val="%1"/>
      <w:lvlJc w:val="left"/>
      <w:pPr>
        <w:ind w:left="480" w:hanging="480"/>
      </w:pPr>
    </w:lvl>
    <w:lvl w:ilvl="1">
      <w:start w:val="2"/>
      <w:numFmt w:val="decimal"/>
      <w:lvlText w:val="%1.%2"/>
      <w:lvlJc w:val="left"/>
      <w:pPr>
        <w:ind w:left="1560" w:hanging="48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440" w:hanging="1800"/>
      </w:pPr>
    </w:lvl>
  </w:abstractNum>
  <w:abstractNum w:abstractNumId="10" w15:restartNumberingAfterBreak="0">
    <w:nsid w:val="4E8A425E"/>
    <w:multiLevelType w:val="multilevel"/>
    <w:tmpl w:val="15A24612"/>
    <w:lvl w:ilvl="0">
      <w:start w:val="19"/>
      <w:numFmt w:val="decimal"/>
      <w:lvlText w:val="%1."/>
      <w:lvlJc w:val="left"/>
      <w:pPr>
        <w:tabs>
          <w:tab w:val="num" w:pos="720"/>
        </w:tabs>
        <w:ind w:left="720" w:hanging="720"/>
      </w:pPr>
      <w:rPr>
        <w:b/>
      </w:rPr>
    </w:lvl>
    <w:lvl w:ilvl="1">
      <w:start w:val="1"/>
      <w:numFmt w:val="decimal"/>
      <w:lvlText w:val="%1.%2."/>
      <w:lvlJc w:val="left"/>
      <w:pPr>
        <w:tabs>
          <w:tab w:val="num" w:pos="1800"/>
        </w:tabs>
        <w:ind w:left="1800" w:hanging="720"/>
      </w:pPr>
    </w:lvl>
    <w:lvl w:ilvl="2">
      <w:start w:val="1"/>
      <w:numFmt w:val="lowerLetter"/>
      <w:lvlText w:val="(%3)"/>
      <w:lvlJc w:val="left"/>
      <w:pPr>
        <w:tabs>
          <w:tab w:val="num" w:pos="1440"/>
        </w:tabs>
        <w:ind w:left="2160" w:hanging="720"/>
      </w:pPr>
      <w:rPr>
        <w:b w:val="0"/>
      </w:rPr>
    </w:lvl>
    <w:lvl w:ilvl="3">
      <w:start w:val="1"/>
      <w:numFmt w:val="lowerRoman"/>
      <w:lvlText w:val="(%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5780082D"/>
    <w:multiLevelType w:val="multilevel"/>
    <w:tmpl w:val="AEC06EFA"/>
    <w:lvl w:ilvl="0">
      <w:start w:val="2"/>
      <w:numFmt w:val="decimal"/>
      <w:lvlText w:val="%1."/>
      <w:lvlJc w:val="left"/>
      <w:pPr>
        <w:ind w:left="540" w:hanging="540"/>
      </w:pPr>
    </w:lvl>
    <w:lvl w:ilvl="1">
      <w:start w:val="2"/>
      <w:numFmt w:val="decimal"/>
      <w:lvlText w:val="%1.%2."/>
      <w:lvlJc w:val="left"/>
      <w:pPr>
        <w:ind w:left="1800" w:hanging="720"/>
      </w:pPr>
    </w:lvl>
    <w:lvl w:ilvl="2">
      <w:start w:val="2"/>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440" w:hanging="1800"/>
      </w:pPr>
    </w:lvl>
  </w:abstractNum>
  <w:abstractNum w:abstractNumId="12" w15:restartNumberingAfterBreak="0">
    <w:nsid w:val="58B25ACE"/>
    <w:multiLevelType w:val="hybridMultilevel"/>
    <w:tmpl w:val="47CCB5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FE9270A"/>
    <w:multiLevelType w:val="multilevel"/>
    <w:tmpl w:val="2A1E3BC8"/>
    <w:lvl w:ilvl="0">
      <w:start w:val="1"/>
      <w:numFmt w:val="decimal"/>
      <w:lvlText w:val="%1."/>
      <w:lvlJc w:val="left"/>
      <w:pPr>
        <w:tabs>
          <w:tab w:val="num" w:pos="720"/>
        </w:tabs>
        <w:ind w:left="720" w:hanging="720"/>
      </w:pPr>
      <w:rPr>
        <w:b/>
      </w:rPr>
    </w:lvl>
    <w:lvl w:ilvl="1">
      <w:start w:val="1"/>
      <w:numFmt w:val="decimal"/>
      <w:lvlText w:val="%1.%2."/>
      <w:lvlJc w:val="left"/>
      <w:pPr>
        <w:tabs>
          <w:tab w:val="num" w:pos="1800"/>
        </w:tabs>
        <w:ind w:left="1800" w:hanging="720"/>
      </w:pPr>
      <w:rPr>
        <w:b w:val="0"/>
      </w:rPr>
    </w:lvl>
    <w:lvl w:ilvl="2">
      <w:start w:val="1"/>
      <w:numFmt w:val="lowerLetter"/>
      <w:lvlText w:val="(%3)"/>
      <w:lvlJc w:val="left"/>
      <w:pPr>
        <w:tabs>
          <w:tab w:val="num" w:pos="1440"/>
        </w:tabs>
        <w:ind w:left="2160" w:hanging="720"/>
      </w:pPr>
      <w:rPr>
        <w:b w:val="0"/>
      </w:rPr>
    </w:lvl>
    <w:lvl w:ilvl="3">
      <w:start w:val="1"/>
      <w:numFmt w:val="lowerRoman"/>
      <w:lvlText w:val="(%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60E61C97"/>
    <w:multiLevelType w:val="hybridMultilevel"/>
    <w:tmpl w:val="6E8C7F7A"/>
    <w:lvl w:ilvl="0" w:tplc="CF9AEA3C">
      <w:start w:val="1"/>
      <w:numFmt w:val="upperLetter"/>
      <w:lvlText w:val="%1."/>
      <w:lvlJc w:val="left"/>
      <w:pPr>
        <w:tabs>
          <w:tab w:val="num" w:pos="720"/>
        </w:tabs>
        <w:ind w:left="720" w:hanging="360"/>
      </w:pPr>
      <w:rPr>
        <w:rFonts w:ascii="Arial Narrow" w:hAnsi="Arial Narrow"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D2E095AE">
      <w:start w:val="1"/>
      <w:numFmt w:val="decimal"/>
      <w:lvlText w:val="%4."/>
      <w:lvlJc w:val="left"/>
      <w:pPr>
        <w:tabs>
          <w:tab w:val="num" w:pos="2880"/>
        </w:tabs>
        <w:ind w:left="2880" w:hanging="360"/>
      </w:pPr>
      <w:rPr>
        <w:b w:val="0"/>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6DEF31EB"/>
    <w:multiLevelType w:val="multilevel"/>
    <w:tmpl w:val="884655C8"/>
    <w:lvl w:ilvl="0">
      <w:start w:val="15"/>
      <w:numFmt w:val="decimal"/>
      <w:lvlText w:val="%1."/>
      <w:lvlJc w:val="left"/>
      <w:pPr>
        <w:ind w:left="480" w:hanging="480"/>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440" w:hanging="180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2"/>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3"/>
  </w:num>
  <w:num w:numId="20">
    <w:abstractNumId w:val="1"/>
  </w:num>
  <w:num w:numId="21">
    <w:abstractNumId w:val="12"/>
  </w:num>
  <w:num w:numId="22">
    <w:abstractNumId w:val="10"/>
  </w:num>
  <w:num w:numId="23">
    <w:abstractNumId w:val="2"/>
  </w:num>
  <w:num w:numId="24">
    <w:abstractNumId w:val="5"/>
  </w:num>
  <w:num w:numId="25">
    <w:abstractNumId w:val="6"/>
  </w:num>
  <w:num w:numId="26">
    <w:abstractNumId w:val="7"/>
  </w:num>
  <w:num w:numId="27">
    <w:abstractNumId w:val="14"/>
  </w:num>
  <w:num w:numId="28">
    <w:abstractNumId w:val="15"/>
  </w:num>
  <w:num w:numId="29">
    <w:abstractNumId w:val="3"/>
  </w:num>
  <w:num w:numId="30">
    <w:abstractNumId w:val="9"/>
  </w:num>
  <w:num w:numId="31">
    <w:abstractNumId w:val="11"/>
  </w:num>
  <w:num w:numId="32">
    <w:abstractNumId w:val="4"/>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0BA"/>
    <w:rsid w:val="00010856"/>
    <w:rsid w:val="000A1917"/>
    <w:rsid w:val="000E0CD3"/>
    <w:rsid w:val="001E6A56"/>
    <w:rsid w:val="001F106B"/>
    <w:rsid w:val="001F6E33"/>
    <w:rsid w:val="002423D3"/>
    <w:rsid w:val="00260010"/>
    <w:rsid w:val="002820BA"/>
    <w:rsid w:val="002A2FCD"/>
    <w:rsid w:val="00386444"/>
    <w:rsid w:val="003C4002"/>
    <w:rsid w:val="00575E71"/>
    <w:rsid w:val="005B6A8B"/>
    <w:rsid w:val="00647A65"/>
    <w:rsid w:val="006A5168"/>
    <w:rsid w:val="007B0194"/>
    <w:rsid w:val="008541FC"/>
    <w:rsid w:val="00A91011"/>
    <w:rsid w:val="00AE278B"/>
    <w:rsid w:val="00B028F1"/>
    <w:rsid w:val="00F13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2D7FE"/>
  <w15:chartTrackingRefBased/>
  <w15:docId w15:val="{6E261E7C-9C76-4A50-8DF8-73DD313F4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E33"/>
    <w:pPr>
      <w:widowControl w:val="0"/>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uiPriority w:val="9"/>
    <w:semiHidden/>
    <w:unhideWhenUsed/>
    <w:qFormat/>
    <w:rsid w:val="001F6E33"/>
    <w:pPr>
      <w:keepNext/>
      <w:keepLines/>
      <w:spacing w:before="200"/>
      <w:outlineLvl w:val="1"/>
    </w:pPr>
    <w:rPr>
      <w:rFonts w:ascii="Cambria" w:hAnsi="Cambria"/>
      <w:b/>
      <w:bCs/>
      <w:color w:val="4F81BD"/>
      <w:sz w:val="26"/>
      <w:szCs w:val="26"/>
    </w:rPr>
  </w:style>
  <w:style w:type="paragraph" w:styleId="Heading6">
    <w:name w:val="heading 6"/>
    <w:basedOn w:val="Normal"/>
    <w:next w:val="Normal"/>
    <w:link w:val="Heading6Char"/>
    <w:unhideWhenUsed/>
    <w:qFormat/>
    <w:rsid w:val="001F6E33"/>
    <w:pPr>
      <w:keepNext/>
      <w:jc w:val="center"/>
      <w:outlineLvl w:val="5"/>
    </w:pPr>
    <w:rPr>
      <w:rFonts w:ascii="Arial Narrow" w:hAnsi="Arial Narrow"/>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F6E33"/>
    <w:rPr>
      <w:rFonts w:ascii="Cambria" w:eastAsia="Times New Roman" w:hAnsi="Cambria" w:cs="Times New Roman"/>
      <w:b/>
      <w:bCs/>
      <w:color w:val="4F81BD"/>
      <w:sz w:val="26"/>
      <w:szCs w:val="26"/>
      <w:lang w:val="en-GB"/>
    </w:rPr>
  </w:style>
  <w:style w:type="character" w:customStyle="1" w:styleId="Heading6Char">
    <w:name w:val="Heading 6 Char"/>
    <w:basedOn w:val="DefaultParagraphFont"/>
    <w:link w:val="Heading6"/>
    <w:rsid w:val="001F6E33"/>
    <w:rPr>
      <w:rFonts w:ascii="Arial Narrow" w:eastAsia="Times New Roman" w:hAnsi="Arial Narrow" w:cs="Times New Roman"/>
      <w:b/>
      <w:sz w:val="24"/>
      <w:szCs w:val="20"/>
      <w:lang w:val="en-GB"/>
    </w:rPr>
  </w:style>
  <w:style w:type="character" w:styleId="Hyperlink">
    <w:name w:val="Hyperlink"/>
    <w:semiHidden/>
    <w:unhideWhenUsed/>
    <w:rsid w:val="001F6E33"/>
    <w:rPr>
      <w:color w:val="0000FF"/>
      <w:u w:val="single"/>
    </w:rPr>
  </w:style>
  <w:style w:type="paragraph" w:styleId="Title">
    <w:name w:val="Title"/>
    <w:basedOn w:val="Normal"/>
    <w:link w:val="TitleChar"/>
    <w:qFormat/>
    <w:rsid w:val="001F6E33"/>
    <w:pPr>
      <w:widowControl/>
      <w:jc w:val="center"/>
    </w:pPr>
    <w:rPr>
      <w:b/>
      <w:sz w:val="22"/>
      <w:u w:val="single"/>
      <w:lang w:val="en-US"/>
    </w:rPr>
  </w:style>
  <w:style w:type="character" w:customStyle="1" w:styleId="TitleChar">
    <w:name w:val="Title Char"/>
    <w:basedOn w:val="DefaultParagraphFont"/>
    <w:link w:val="Title"/>
    <w:rsid w:val="001F6E33"/>
    <w:rPr>
      <w:rFonts w:ascii="Times New Roman" w:eastAsia="Times New Roman" w:hAnsi="Times New Roman" w:cs="Times New Roman"/>
      <w:b/>
      <w:szCs w:val="20"/>
      <w:u w:val="single"/>
    </w:rPr>
  </w:style>
  <w:style w:type="paragraph" w:styleId="BodyText">
    <w:name w:val="Body Text"/>
    <w:basedOn w:val="Normal"/>
    <w:link w:val="BodyTextChar"/>
    <w:uiPriority w:val="99"/>
    <w:unhideWhenUsed/>
    <w:rsid w:val="001F6E33"/>
    <w:pPr>
      <w:spacing w:after="120"/>
    </w:pPr>
  </w:style>
  <w:style w:type="character" w:customStyle="1" w:styleId="BodyTextChar">
    <w:name w:val="Body Text Char"/>
    <w:basedOn w:val="DefaultParagraphFont"/>
    <w:link w:val="BodyText"/>
    <w:uiPriority w:val="99"/>
    <w:rsid w:val="001F6E33"/>
    <w:rPr>
      <w:rFonts w:ascii="Times New Roman" w:eastAsia="Times New Roman" w:hAnsi="Times New Roman" w:cs="Times New Roman"/>
      <w:sz w:val="20"/>
      <w:szCs w:val="20"/>
      <w:lang w:val="en-GB"/>
    </w:rPr>
  </w:style>
  <w:style w:type="paragraph" w:styleId="BodyTextIndent">
    <w:name w:val="Body Text Indent"/>
    <w:basedOn w:val="Normal"/>
    <w:link w:val="BodyTextIndentChar"/>
    <w:unhideWhenUsed/>
    <w:rsid w:val="001F6E33"/>
    <w:pPr>
      <w:widowControl/>
      <w:ind w:left="1212" w:hanging="606"/>
      <w:jc w:val="both"/>
    </w:pPr>
    <w:rPr>
      <w:rFonts w:ascii="Garamond" w:hAnsi="Garamond"/>
      <w:sz w:val="24"/>
      <w:szCs w:val="24"/>
    </w:rPr>
  </w:style>
  <w:style w:type="character" w:customStyle="1" w:styleId="BodyTextIndentChar">
    <w:name w:val="Body Text Indent Char"/>
    <w:basedOn w:val="DefaultParagraphFont"/>
    <w:link w:val="BodyTextIndent"/>
    <w:rsid w:val="001F6E33"/>
    <w:rPr>
      <w:rFonts w:ascii="Garamond" w:eastAsia="Times New Roman" w:hAnsi="Garamond" w:cs="Times New Roman"/>
      <w:sz w:val="24"/>
      <w:szCs w:val="24"/>
      <w:lang w:val="en-GB"/>
    </w:rPr>
  </w:style>
  <w:style w:type="paragraph" w:styleId="PlainText">
    <w:name w:val="Plain Text"/>
    <w:basedOn w:val="Normal"/>
    <w:link w:val="PlainTextChar"/>
    <w:unhideWhenUsed/>
    <w:rsid w:val="001F6E33"/>
    <w:pPr>
      <w:widowControl/>
    </w:pPr>
    <w:rPr>
      <w:rFonts w:ascii="Courier New" w:hAnsi="Courier New" w:cs="Courier New"/>
    </w:rPr>
  </w:style>
  <w:style w:type="character" w:customStyle="1" w:styleId="PlainTextChar">
    <w:name w:val="Plain Text Char"/>
    <w:basedOn w:val="DefaultParagraphFont"/>
    <w:link w:val="PlainText"/>
    <w:rsid w:val="001F6E33"/>
    <w:rPr>
      <w:rFonts w:ascii="Courier New" w:eastAsia="Times New Roman" w:hAnsi="Courier New" w:cs="Courier New"/>
      <w:sz w:val="20"/>
      <w:szCs w:val="20"/>
      <w:lang w:val="en-GB"/>
    </w:rPr>
  </w:style>
  <w:style w:type="paragraph" w:styleId="NoSpacing">
    <w:name w:val="No Spacing"/>
    <w:uiPriority w:val="1"/>
    <w:qFormat/>
    <w:rsid w:val="001F6E33"/>
    <w:pPr>
      <w:spacing w:after="0" w:line="240" w:lineRule="auto"/>
    </w:pPr>
  </w:style>
  <w:style w:type="paragraph" w:styleId="ListParagraph">
    <w:name w:val="List Paragraph"/>
    <w:basedOn w:val="Normal"/>
    <w:uiPriority w:val="34"/>
    <w:qFormat/>
    <w:rsid w:val="001F6E33"/>
    <w:pPr>
      <w:ind w:left="720"/>
      <w:contextualSpacing/>
    </w:pPr>
  </w:style>
  <w:style w:type="character" w:customStyle="1" w:styleId="IWPStyleChar">
    <w:name w:val="IWP Style Char"/>
    <w:link w:val="IWPStyle"/>
    <w:locked/>
    <w:rsid w:val="001F6E33"/>
    <w:rPr>
      <w:rFonts w:ascii="Courier" w:eastAsia="Times New Roman" w:hAnsi="Courier"/>
      <w:color w:val="000000"/>
      <w:sz w:val="2"/>
      <w:lang w:eastAsia="zh-TW"/>
    </w:rPr>
  </w:style>
  <w:style w:type="paragraph" w:customStyle="1" w:styleId="IWPStyle">
    <w:name w:val="IWP Style"/>
    <w:link w:val="IWPStyleChar"/>
    <w:rsid w:val="001F6E33"/>
    <w:pPr>
      <w:spacing w:after="0" w:line="240" w:lineRule="auto"/>
    </w:pPr>
    <w:rPr>
      <w:rFonts w:ascii="Courier" w:eastAsia="Times New Roman" w:hAnsi="Courier"/>
      <w:color w:val="000000"/>
      <w:sz w:val="2"/>
      <w:lang w:eastAsia="zh-TW"/>
    </w:rPr>
  </w:style>
  <w:style w:type="paragraph" w:customStyle="1" w:styleId="head2">
    <w:name w:val="head2"/>
    <w:basedOn w:val="Normal"/>
    <w:rsid w:val="001F6E33"/>
    <w:pPr>
      <w:widowControl/>
      <w:spacing w:after="120" w:line="360" w:lineRule="auto"/>
      <w:jc w:val="both"/>
    </w:pPr>
    <w:rPr>
      <w:b/>
      <w:sz w:val="24"/>
      <w:u w:val="single"/>
      <w:lang w:val="en-US"/>
    </w:rPr>
  </w:style>
  <w:style w:type="paragraph" w:customStyle="1" w:styleId="Default">
    <w:name w:val="Default"/>
    <w:rsid w:val="001F6E33"/>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1F6E33"/>
    <w:rPr>
      <w:b/>
      <w:bCs/>
    </w:rPr>
  </w:style>
  <w:style w:type="paragraph" w:styleId="BalloonText">
    <w:name w:val="Balloon Text"/>
    <w:basedOn w:val="Normal"/>
    <w:link w:val="BalloonTextChar"/>
    <w:uiPriority w:val="99"/>
    <w:semiHidden/>
    <w:unhideWhenUsed/>
    <w:rsid w:val="00386444"/>
    <w:rPr>
      <w:sz w:val="18"/>
      <w:szCs w:val="18"/>
    </w:rPr>
  </w:style>
  <w:style w:type="character" w:customStyle="1" w:styleId="BalloonTextChar">
    <w:name w:val="Balloon Text Char"/>
    <w:basedOn w:val="DefaultParagraphFont"/>
    <w:link w:val="BalloonText"/>
    <w:uiPriority w:val="99"/>
    <w:semiHidden/>
    <w:rsid w:val="00386444"/>
    <w:rPr>
      <w:rFonts w:ascii="Times New Roman" w:eastAsia="Times New Roman" w:hAnsi="Times New Roman" w:cs="Times New Roman"/>
      <w:sz w:val="18"/>
      <w:szCs w:val="18"/>
      <w:lang w:val="en-GB"/>
    </w:rPr>
  </w:style>
  <w:style w:type="character" w:styleId="CommentReference">
    <w:name w:val="annotation reference"/>
    <w:basedOn w:val="DefaultParagraphFont"/>
    <w:uiPriority w:val="99"/>
    <w:semiHidden/>
    <w:unhideWhenUsed/>
    <w:rsid w:val="00386444"/>
    <w:rPr>
      <w:sz w:val="16"/>
      <w:szCs w:val="16"/>
    </w:rPr>
  </w:style>
  <w:style w:type="paragraph" w:styleId="CommentText">
    <w:name w:val="annotation text"/>
    <w:basedOn w:val="Normal"/>
    <w:link w:val="CommentTextChar"/>
    <w:uiPriority w:val="99"/>
    <w:semiHidden/>
    <w:unhideWhenUsed/>
    <w:rsid w:val="00386444"/>
  </w:style>
  <w:style w:type="character" w:customStyle="1" w:styleId="CommentTextChar">
    <w:name w:val="Comment Text Char"/>
    <w:basedOn w:val="DefaultParagraphFont"/>
    <w:link w:val="CommentText"/>
    <w:uiPriority w:val="99"/>
    <w:semiHidden/>
    <w:rsid w:val="0038644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386444"/>
    <w:rPr>
      <w:b/>
      <w:bCs/>
    </w:rPr>
  </w:style>
  <w:style w:type="character" w:customStyle="1" w:styleId="CommentSubjectChar">
    <w:name w:val="Comment Subject Char"/>
    <w:basedOn w:val="CommentTextChar"/>
    <w:link w:val="CommentSubject"/>
    <w:uiPriority w:val="99"/>
    <w:semiHidden/>
    <w:rsid w:val="00386444"/>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ka.co.ke" TargetMode="External"/><Relationship Id="rId11" Type="http://schemas.openxmlformats.org/officeDocument/2006/relationships/image" Target="media/image2.png"/><Relationship Id="rId5" Type="http://schemas.openxmlformats.org/officeDocument/2006/relationships/image" Target="media/image1.jpe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27</Pages>
  <Words>6829</Words>
  <Characters>38928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Otieno</dc:creator>
  <cp:keywords/>
  <dc:description/>
  <cp:lastModifiedBy>Mishti Vora</cp:lastModifiedBy>
  <cp:revision>5</cp:revision>
  <dcterms:created xsi:type="dcterms:W3CDTF">2020-09-14T05:54:00Z</dcterms:created>
  <dcterms:modified xsi:type="dcterms:W3CDTF">2020-10-08T07:16:00Z</dcterms:modified>
</cp:coreProperties>
</file>